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4DE75" w14:textId="0F2C93E4" w:rsidR="00124372" w:rsidRDefault="003F3287" w:rsidP="00B325C6">
      <w:pPr>
        <w:ind w:left="0"/>
        <w:rPr>
          <w:rFonts w:eastAsia="Times New Roman"/>
          <w:b/>
          <w:bCs/>
          <w:kern w:val="32"/>
          <w:sz w:val="32"/>
          <w:szCs w:val="32"/>
        </w:rPr>
      </w:pPr>
      <w:r>
        <w:rPr>
          <w:b/>
          <w:bCs/>
          <w:noProof/>
          <w:lang w:val="en-US"/>
        </w:rPr>
        <w:drawing>
          <wp:inline distT="0" distB="0" distL="0" distR="0" wp14:anchorId="39CECF8D" wp14:editId="3320DF8B">
            <wp:extent cx="4499610" cy="932815"/>
            <wp:effectExtent l="0" t="0" r="0" b="698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l="1631"/>
                    <a:stretch>
                      <a:fillRect/>
                    </a:stretch>
                  </pic:blipFill>
                  <pic:spPr bwMode="auto">
                    <a:xfrm>
                      <a:off x="0" y="0"/>
                      <a:ext cx="4499610" cy="932815"/>
                    </a:xfrm>
                    <a:prstGeom prst="rect">
                      <a:avLst/>
                    </a:prstGeom>
                    <a:noFill/>
                    <a:ln>
                      <a:noFill/>
                    </a:ln>
                  </pic:spPr>
                </pic:pic>
              </a:graphicData>
            </a:graphic>
          </wp:inline>
        </w:drawing>
      </w:r>
    </w:p>
    <w:p w14:paraId="2BD95B5C" w14:textId="77777777" w:rsidR="00EC3035" w:rsidRDefault="00EC3035" w:rsidP="00120E18">
      <w:pPr>
        <w:ind w:left="0"/>
        <w:jc w:val="right"/>
        <w:rPr>
          <w:rFonts w:ascii="Calibri" w:hAnsi="Calibri"/>
          <w:color w:val="7F0000"/>
          <w:sz w:val="36"/>
          <w:szCs w:val="40"/>
        </w:rPr>
      </w:pPr>
    </w:p>
    <w:p w14:paraId="11C1B516" w14:textId="489BFDAD" w:rsidR="004869D3" w:rsidRPr="002B6167" w:rsidRDefault="003F3287" w:rsidP="004869D3">
      <w:pPr>
        <w:pStyle w:val="Heading1"/>
        <w:ind w:hanging="1985"/>
      </w:pPr>
      <w:r>
        <w:rPr>
          <w:rFonts w:ascii="Microsoft New Tai Lue" w:hAnsi="Microsoft New Tai Lue" w:cs="Microsoft New Tai Lue"/>
          <w:b w:val="0"/>
          <w:noProof/>
          <w:color w:val="808080"/>
          <w:sz w:val="24"/>
          <w:szCs w:val="28"/>
          <w:lang w:val="en-US"/>
        </w:rPr>
        <mc:AlternateContent>
          <mc:Choice Requires="wps">
            <w:drawing>
              <wp:anchor distT="0" distB="0" distL="114300" distR="114300" simplePos="0" relativeHeight="251661312" behindDoc="0" locked="0" layoutInCell="1" allowOverlap="1" wp14:anchorId="218471F2" wp14:editId="546BDA21">
                <wp:simplePos x="0" y="0"/>
                <wp:positionH relativeFrom="column">
                  <wp:posOffset>18415</wp:posOffset>
                </wp:positionH>
                <wp:positionV relativeFrom="paragraph">
                  <wp:posOffset>674370</wp:posOffset>
                </wp:positionV>
                <wp:extent cx="5726430" cy="0"/>
                <wp:effectExtent l="18415" t="13970" r="20955" b="24130"/>
                <wp:wrapNone/>
                <wp:docPr id="13" name="Auto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15875">
                          <a:solidFill>
                            <a:srgbClr val="7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DD220C" id="AutoShape_x0020_272" o:spid="_x0000_s1026" type="#_x0000_t32" style="position:absolute;margin-left:1.45pt;margin-top:53.1pt;width:450.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" strokecolor="#7f0000" strokeweight="1.25pt"/>
            </w:pict>
          </mc:Fallback>
        </mc:AlternateContent>
      </w:r>
      <w:r w:rsidR="002D2E2B">
        <w:rPr>
          <w:rFonts w:ascii="Microsoft Sans Serif" w:hAnsi="Microsoft Sans Serif" w:cs="Microsoft Sans Serif"/>
          <w:i w:val="0"/>
          <w:color w:val="D9D9D9"/>
          <w:sz w:val="96"/>
          <w:szCs w:val="144"/>
          <w:lang w:val="en-GB"/>
        </w:rPr>
        <w:t>4</w:t>
      </w:r>
      <w:r w:rsidR="004869D3">
        <w:tab/>
      </w:r>
      <w:r w:rsidR="004869D3" w:rsidRPr="00DD6446">
        <w:rPr>
          <w:rFonts w:ascii="Calibri" w:hAnsi="Calibri" w:cs="Calibri"/>
          <w:i w:val="0"/>
          <w:color w:val="808080"/>
          <w:sz w:val="40"/>
          <w:szCs w:val="56"/>
          <w:lang w:val="en-GB"/>
        </w:rPr>
        <w:t>Summary of R&amp;D Project</w:t>
      </w:r>
      <w:r w:rsidR="004869D3">
        <w:rPr>
          <w:rFonts w:ascii="Calibri" w:hAnsi="Calibri" w:cs="Calibri"/>
          <w:i w:val="0"/>
          <w:color w:val="808080"/>
          <w:sz w:val="40"/>
          <w:szCs w:val="56"/>
          <w:lang w:val="en-GB"/>
        </w:rPr>
        <w:t>s</w:t>
      </w:r>
      <w:r w:rsidR="004869D3">
        <w:rPr>
          <w:rFonts w:ascii="Calibri" w:hAnsi="Calibri" w:cs="Calibri"/>
          <w:i w:val="0"/>
          <w:color w:val="808080"/>
          <w:sz w:val="56"/>
          <w:szCs w:val="56"/>
          <w:lang w:val="en-GB"/>
        </w:rPr>
        <w:t xml:space="preserve"> </w:t>
      </w:r>
    </w:p>
    <w:p w14:paraId="565633E3" w14:textId="3F84C554" w:rsidR="00ED0BA7" w:rsidRDefault="0020097D" w:rsidP="003D0F42">
      <w:pPr>
        <w:jc w:val="both"/>
        <w:rPr>
          <w:rFonts w:ascii="Microsoft New Tai Lue" w:eastAsia="Times New Roman" w:hAnsi="Microsoft New Tai Lue" w:cs="Microsoft New Tai Lue"/>
        </w:rPr>
      </w:pPr>
      <w:r w:rsidRPr="005177A3">
        <w:rPr>
          <w:rFonts w:ascii="Microsoft New Tai Lue" w:eastAsia="Times New Roman" w:hAnsi="Microsoft New Tai Lue" w:cs="Microsoft New Tai Lue"/>
        </w:rPr>
        <w:t>The</w:t>
      </w:r>
      <w:r>
        <w:rPr>
          <w:rFonts w:ascii="Microsoft New Tai Lue" w:eastAsia="Times New Roman" w:hAnsi="Microsoft New Tai Lue" w:cs="Microsoft New Tai Lue"/>
        </w:rPr>
        <w:t xml:space="preserve"> company has developed </w:t>
      </w:r>
      <w:r w:rsidR="00A2668E">
        <w:rPr>
          <w:rFonts w:ascii="Microsoft New Tai Lue" w:eastAsia="Times New Roman" w:hAnsi="Microsoft New Tai Lue" w:cs="Microsoft New Tai Lue"/>
        </w:rPr>
        <w:t xml:space="preserve">a </w:t>
      </w:r>
      <w:r w:rsidR="00AD6376">
        <w:rPr>
          <w:rFonts w:ascii="Microsoft New Tai Lue" w:eastAsia="Times New Roman" w:hAnsi="Microsoft New Tai Lue" w:cs="Microsoft New Tai Lue"/>
        </w:rPr>
        <w:t xml:space="preserve">unique solution for both customers and brands by providing them with unadulterated information regarding consumer needs and patterns.  </w:t>
      </w:r>
      <w:r w:rsidR="003D0F42" w:rsidRPr="003D0F42">
        <w:rPr>
          <w:rFonts w:ascii="Microsoft New Tai Lue" w:eastAsia="Times New Roman" w:hAnsi="Microsoft New Tai Lue" w:cs="Microsoft New Tai Lue"/>
        </w:rPr>
        <w:t>This highly unique platform enables brands to use consumer authenticated and provided, browser, mobile, and productivity data alongside large social media feeds, to analyse and identify trends in customer needs and desires and incorporate those into their products and services.</w:t>
      </w:r>
    </w:p>
    <w:p w14:paraId="33C43B59" w14:textId="441177F6" w:rsidR="00AD6376" w:rsidRDefault="00AD6376" w:rsidP="003B1894">
      <w:pPr>
        <w:jc w:val="both"/>
        <w:rPr>
          <w:rFonts w:ascii="Microsoft New Tai Lue" w:eastAsia="Times New Roman" w:hAnsi="Microsoft New Tai Lue" w:cs="Microsoft New Tai Lue"/>
        </w:rPr>
      </w:pPr>
      <w:r>
        <w:rPr>
          <w:rFonts w:ascii="Microsoft New Tai Lue" w:eastAsia="Times New Roman" w:hAnsi="Microsoft New Tai Lue" w:cs="Microsoft New Tai Lue"/>
        </w:rPr>
        <w:t>Significant research and development activities have been, and are continuing to be, undertaken</w:t>
      </w:r>
      <w:r w:rsidR="003B1894">
        <w:rPr>
          <w:rFonts w:ascii="Microsoft New Tai Lue" w:eastAsia="Times New Roman" w:hAnsi="Microsoft New Tai Lue" w:cs="Microsoft New Tai Lue"/>
        </w:rPr>
        <w:t>.  These activities continue to show solid research based results, which is evident in the continued development of the products.</w:t>
      </w:r>
    </w:p>
    <w:p w14:paraId="4F4CD55F" w14:textId="02C28434" w:rsidR="00AB0109" w:rsidRDefault="00AD6376" w:rsidP="00AD6376">
      <w:pPr>
        <w:jc w:val="both"/>
        <w:rPr>
          <w:rFonts w:ascii="Microsoft New Tai Lue" w:eastAsia="Times New Roman" w:hAnsi="Microsoft New Tai Lue" w:cs="Microsoft New Tai Lue"/>
        </w:rPr>
      </w:pPr>
      <w:r>
        <w:rPr>
          <w:rFonts w:ascii="Microsoft New Tai Lue" w:eastAsia="Times New Roman" w:hAnsi="Microsoft New Tai Lue" w:cs="Microsoft New Tai Lue"/>
        </w:rPr>
        <w:t>For users, they have built a user dashboard and insights panel to help consumers understand patterns in their online footprint through metrics and graphs</w:t>
      </w:r>
      <w:r w:rsidR="004132D2">
        <w:rPr>
          <w:rFonts w:ascii="Microsoft New Tai Lue" w:eastAsia="Times New Roman" w:hAnsi="Microsoft New Tai Lue" w:cs="Microsoft New Tai Lue"/>
        </w:rPr>
        <w:t>.</w:t>
      </w:r>
    </w:p>
    <w:p w14:paraId="7B566939" w14:textId="227676D6" w:rsidR="00AD6376" w:rsidRDefault="00AD6376" w:rsidP="00AD6376">
      <w:pPr>
        <w:jc w:val="both"/>
        <w:rPr>
          <w:rFonts w:ascii="Microsoft New Tai Lue" w:eastAsia="Times New Roman" w:hAnsi="Microsoft New Tai Lue" w:cs="Microsoft New Tai Lue"/>
        </w:rPr>
      </w:pPr>
      <w:r>
        <w:rPr>
          <w:rFonts w:ascii="Microsoft New Tai Lue" w:eastAsia="Times New Roman" w:hAnsi="Microsoft New Tai Lue" w:cs="Microsoft New Tai Lue"/>
        </w:rPr>
        <w:t>For brands they are in the process of developing products that can perform thorough cross-examination of consumer behaviours and provide important analytics related to their trends from data collected through various social media platforms, devices and technologies.</w:t>
      </w:r>
    </w:p>
    <w:p w14:paraId="68BC42BF" w14:textId="008DFE72" w:rsidR="00AD6376" w:rsidRDefault="00AD6376" w:rsidP="00AD6376">
      <w:pPr>
        <w:jc w:val="both"/>
        <w:rPr>
          <w:rFonts w:ascii="Microsoft New Tai Lue" w:eastAsia="Times New Roman" w:hAnsi="Microsoft New Tai Lue" w:cs="Microsoft New Tai Lue"/>
        </w:rPr>
      </w:pPr>
      <w:r>
        <w:rPr>
          <w:rFonts w:ascii="Microsoft New Tai Lue" w:eastAsia="Times New Roman" w:hAnsi="Microsoft New Tai Lue" w:cs="Microsoft New Tai Lue"/>
        </w:rPr>
        <w:t>The company are also using various Applicatio</w:t>
      </w:r>
      <w:r w:rsidR="00207AFC">
        <w:rPr>
          <w:rFonts w:ascii="Microsoft New Tai Lue" w:eastAsia="Times New Roman" w:hAnsi="Microsoft New Tai Lue" w:cs="Microsoft New Tai Lue"/>
        </w:rPr>
        <w:t xml:space="preserve">n-Programming-Interfaces (APIs), </w:t>
      </w:r>
      <w:r>
        <w:rPr>
          <w:rFonts w:ascii="Microsoft New Tai Lue" w:eastAsia="Times New Roman" w:hAnsi="Microsoft New Tai Lue" w:cs="Microsoft New Tai Lue"/>
        </w:rPr>
        <w:t>building browser extensions</w:t>
      </w:r>
      <w:r w:rsidR="00207AFC">
        <w:rPr>
          <w:rFonts w:ascii="Microsoft New Tai Lue" w:eastAsia="Times New Roman" w:hAnsi="Microsoft New Tai Lue" w:cs="Microsoft New Tai Lue"/>
        </w:rPr>
        <w:t xml:space="preserve"> and mobile apps with proprietary </w:t>
      </w:r>
      <w:del w:id="0" w:author="Shruti Malani Krishnan" w:date="2017-11-29T23:14:00Z">
        <w:r w:rsidR="00207AFC" w:rsidDel="00E20BFF">
          <w:rPr>
            <w:rFonts w:ascii="Microsoft New Tai Lue" w:eastAsia="Times New Roman" w:hAnsi="Microsoft New Tai Lue" w:cs="Microsoft New Tai Lue"/>
          </w:rPr>
          <w:delText>algoryt</w:delText>
        </w:r>
      </w:del>
      <w:ins w:id="1" w:author="Shruti Malani Krishnan" w:date="2017-11-29T23:14:00Z">
        <w:r w:rsidR="00E20BFF">
          <w:rPr>
            <w:rFonts w:ascii="Microsoft New Tai Lue" w:eastAsia="Times New Roman" w:hAnsi="Microsoft New Tai Lue" w:cs="Microsoft New Tai Lue"/>
          </w:rPr>
          <w:t>algorithm</w:t>
        </w:r>
      </w:ins>
      <w:r>
        <w:rPr>
          <w:rFonts w:ascii="Microsoft New Tai Lue" w:eastAsia="Times New Roman" w:hAnsi="Microsoft New Tai Lue" w:cs="Microsoft New Tai Lue"/>
        </w:rPr>
        <w:t xml:space="preserve"> in order to further expand their data collection sources.  Their core analytics engine can make any user data anonymous while extracting insights from it that are utilised by brands for creating desired products and developing effective marketing strategies.</w:t>
      </w:r>
    </w:p>
    <w:p w14:paraId="0437338A" w14:textId="35FDE047" w:rsidR="003B1894" w:rsidRPr="002B6167" w:rsidRDefault="003B1894" w:rsidP="003B1894">
      <w:pPr>
        <w:pStyle w:val="Heading1"/>
        <w:ind w:hanging="1985"/>
      </w:pPr>
      <w:r w:rsidRPr="00530DB4">
        <w:rPr>
          <w:rFonts w:ascii="Microsoft New Tai Lue" w:hAnsi="Microsoft New Tai Lue" w:cs="Microsoft New Tai Lue"/>
          <w:b w:val="0"/>
          <w:noProof/>
          <w:color w:val="808080"/>
          <w:sz w:val="24"/>
          <w:szCs w:val="28"/>
          <w:lang w:val="en-US"/>
        </w:rPr>
        <w:lastRenderedPageBreak/>
        <mc:AlternateContent>
          <mc:Choice Requires="wps">
            <w:drawing>
              <wp:anchor distT="0" distB="0" distL="114300" distR="114300" simplePos="0" relativeHeight="251667456" behindDoc="0" locked="0" layoutInCell="1" allowOverlap="1" wp14:anchorId="07EA975F" wp14:editId="4DBDDED8">
                <wp:simplePos x="0" y="0"/>
                <wp:positionH relativeFrom="column">
                  <wp:posOffset>3175</wp:posOffset>
                </wp:positionH>
                <wp:positionV relativeFrom="paragraph">
                  <wp:posOffset>706120</wp:posOffset>
                </wp:positionV>
                <wp:extent cx="5726430" cy="0"/>
                <wp:effectExtent l="15875" t="7620" r="23495" b="30480"/>
                <wp:wrapNone/>
                <wp:docPr id="20"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15875">
                          <a:solidFill>
                            <a:srgbClr val="7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F34B3A" id="_x0000_t32" coordsize="21600,21600" o:spt="32" o:oned="t" path="m0,0l21600,21600e" filled="f">
                <v:path arrowok="t" fillok="f" o:connecttype="none"/>
                <o:lock v:ext="edit" shapetype="t"/>
              </v:shapetype>
              <v:shape id="AutoShape 150" o:spid="_x0000_s1026" type="#_x0000_t32" style="position:absolute;margin-left:.25pt;margin-top:55.6pt;width:450.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" strokecolor="#7f0000" strokeweight="1.25pt"/>
            </w:pict>
          </mc:Fallback>
        </mc:AlternateContent>
      </w:r>
      <w:r>
        <w:rPr>
          <w:rFonts w:ascii="Microsoft Sans Serif" w:hAnsi="Microsoft Sans Serif" w:cs="Microsoft Sans Serif"/>
          <w:i w:val="0"/>
          <w:color w:val="D9D9D9"/>
          <w:sz w:val="96"/>
          <w:szCs w:val="144"/>
          <w:lang w:val="en-GB"/>
        </w:rPr>
        <w:t>5</w:t>
      </w:r>
      <w:r>
        <w:tab/>
      </w:r>
      <w:r>
        <w:rPr>
          <w:rFonts w:ascii="Calibri" w:hAnsi="Calibri" w:cs="Calibri"/>
          <w:i w:val="0"/>
          <w:color w:val="808080"/>
          <w:sz w:val="40"/>
          <w:szCs w:val="56"/>
          <w:lang w:val="en-GB"/>
        </w:rPr>
        <w:t>Baseline Technology</w:t>
      </w:r>
    </w:p>
    <w:p w14:paraId="6208BC93" w14:textId="03BE6CD5" w:rsidR="003B1894" w:rsidRDefault="003B1894" w:rsidP="003B1894">
      <w:pPr>
        <w:jc w:val="both"/>
        <w:rPr>
          <w:rFonts w:ascii="Microsoft New Tai Lue" w:hAnsi="Microsoft New Tai Lue" w:cs="Microsoft New Tai Lue"/>
        </w:rPr>
      </w:pPr>
      <w:r>
        <w:rPr>
          <w:rFonts w:ascii="Microsoft New Tai Lue" w:hAnsi="Microsoft New Tai Lue" w:cs="Microsoft New Tai Lue"/>
        </w:rPr>
        <w:t>The company conducted a thorough analysis of the competitive marketplace and studied many different offerings that were available for both the customers and the brands.</w:t>
      </w:r>
    </w:p>
    <w:p w14:paraId="3B61CDD1" w14:textId="0DB1BE35" w:rsidR="003B1894" w:rsidRDefault="003B1894" w:rsidP="003B1894">
      <w:pPr>
        <w:jc w:val="both"/>
        <w:rPr>
          <w:rFonts w:ascii="Microsoft New Tai Lue" w:hAnsi="Microsoft New Tai Lue" w:cs="Microsoft New Tai Lue"/>
        </w:rPr>
      </w:pPr>
      <w:r>
        <w:rPr>
          <w:rFonts w:ascii="Microsoft New Tai Lue" w:hAnsi="Microsoft New Tai Lue" w:cs="Microsoft New Tai Lue"/>
        </w:rPr>
        <w:t>Existing competitors relied primarily on indirect methods for collection of large amounts of consumer data through focus groups, survey, website cookies and web scraping.  This comprise an inefficient method for analysing consumer behaviour since only a small number of consumers can be contacted / interviewed in order to gain insights for developing products and strategies for larger audiences.  Their target market required large volumes of online consumer data through social media that is live, natural and unaltered; however</w:t>
      </w:r>
      <w:r w:rsidR="00ED0BA7">
        <w:rPr>
          <w:rFonts w:ascii="Microsoft New Tai Lue" w:hAnsi="Microsoft New Tai Lue" w:cs="Microsoft New Tai Lue"/>
        </w:rPr>
        <w:t>,</w:t>
      </w:r>
      <w:r>
        <w:rPr>
          <w:rFonts w:ascii="Microsoft New Tai Lue" w:hAnsi="Microsoft New Tai Lue" w:cs="Microsoft New Tai Lue"/>
        </w:rPr>
        <w:t xml:space="preserve"> the existing baseline technologies were unable to meet such demands.</w:t>
      </w:r>
    </w:p>
    <w:p w14:paraId="76DAA242" w14:textId="0BF6AC50" w:rsidR="00A977E0" w:rsidRPr="003B1894" w:rsidRDefault="00A977E0" w:rsidP="003B1894">
      <w:pPr>
        <w:jc w:val="both"/>
        <w:rPr>
          <w:rFonts w:ascii="Microsoft New Tai Lue" w:hAnsi="Microsoft New Tai Lue" w:cs="Microsoft New Tai Lue"/>
        </w:rPr>
      </w:pPr>
      <w:r>
        <w:rPr>
          <w:rFonts w:ascii="Microsoft New Tai Lue" w:hAnsi="Microsoft New Tai Lue" w:cs="Microsoft New Tai Lue"/>
        </w:rPr>
        <w:t xml:space="preserve">Competitors are also looking at intrusive technology to </w:t>
      </w:r>
      <w:ins w:id="2" w:author="Shruti Malani Krishnan" w:date="2017-09-05T09:14:00Z">
        <w:r w:rsidR="0005015A">
          <w:rPr>
            <w:rFonts w:ascii="Microsoft New Tai Lue" w:hAnsi="Microsoft New Tai Lue" w:cs="Microsoft New Tai Lue"/>
          </w:rPr>
          <w:t xml:space="preserve">collect consumer data with an “all data” or “no data” approach, where the user has to either provide permission to everything on their devices </w:t>
        </w:r>
      </w:ins>
      <w:ins w:id="3" w:author="Shruti Malani Krishnan" w:date="2017-09-05T09:15:00Z">
        <w:r w:rsidR="0005015A">
          <w:rPr>
            <w:rFonts w:ascii="Microsoft New Tai Lue" w:hAnsi="Microsoft New Tai Lue" w:cs="Microsoft New Tai Lue"/>
          </w:rPr>
          <w:t>which makes their solution only viable for a small portion of consumer.</w:t>
        </w:r>
      </w:ins>
      <w:del w:id="4" w:author="Shruti Malani Krishnan" w:date="2017-09-05T09:14:00Z">
        <w:r w:rsidDel="0005015A">
          <w:rPr>
            <w:rFonts w:ascii="Microsoft New Tai Lue" w:hAnsi="Microsoft New Tai Lue" w:cs="Microsoft New Tai Lue"/>
          </w:rPr>
          <w:delText xml:space="preserve">gather </w:delText>
        </w:r>
      </w:del>
    </w:p>
    <w:p w14:paraId="51A2892F" w14:textId="02DFE7C9" w:rsidR="0057150A" w:rsidRPr="002B6167" w:rsidRDefault="003F3287" w:rsidP="0057150A">
      <w:pPr>
        <w:pStyle w:val="Heading1"/>
        <w:ind w:hanging="1985"/>
      </w:pPr>
      <w:r w:rsidRPr="00530DB4">
        <w:rPr>
          <w:rFonts w:ascii="Microsoft New Tai Lue" w:hAnsi="Microsoft New Tai Lue" w:cs="Microsoft New Tai Lue"/>
          <w:b w:val="0"/>
          <w:noProof/>
          <w:color w:val="808080"/>
          <w:sz w:val="24"/>
          <w:szCs w:val="28"/>
          <w:lang w:val="en-US"/>
        </w:rPr>
        <mc:AlternateContent>
          <mc:Choice Requires="wps">
            <w:drawing>
              <wp:anchor distT="0" distB="0" distL="114300" distR="114300" simplePos="0" relativeHeight="251651072" behindDoc="0" locked="0" layoutInCell="1" allowOverlap="1" wp14:anchorId="71140596" wp14:editId="61080574">
                <wp:simplePos x="0" y="0"/>
                <wp:positionH relativeFrom="column">
                  <wp:posOffset>3175</wp:posOffset>
                </wp:positionH>
                <wp:positionV relativeFrom="paragraph">
                  <wp:posOffset>706120</wp:posOffset>
                </wp:positionV>
                <wp:extent cx="5726430" cy="0"/>
                <wp:effectExtent l="15875" t="7620" r="23495" b="30480"/>
                <wp:wrapNone/>
                <wp:docPr id="12"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15875">
                          <a:solidFill>
                            <a:srgbClr val="7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080EC1" id="AutoShape_x0020_150" o:spid="_x0000_s1026" type="#_x0000_t32" style="position:absolute;margin-left:.25pt;margin-top:55.6pt;width:450.9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" strokecolor="#7f0000" strokeweight="1.25pt"/>
            </w:pict>
          </mc:Fallback>
        </mc:AlternateContent>
      </w:r>
      <w:r w:rsidR="003B1894">
        <w:rPr>
          <w:rFonts w:ascii="Microsoft Sans Serif" w:hAnsi="Microsoft Sans Serif" w:cs="Microsoft Sans Serif"/>
          <w:i w:val="0"/>
          <w:color w:val="D9D9D9"/>
          <w:sz w:val="96"/>
          <w:szCs w:val="144"/>
          <w:lang w:val="en-GB"/>
        </w:rPr>
        <w:t>6</w:t>
      </w:r>
      <w:r w:rsidR="0057150A">
        <w:tab/>
      </w:r>
      <w:r w:rsidR="00530DB4" w:rsidRPr="00DD6446">
        <w:rPr>
          <w:rFonts w:ascii="Calibri" w:hAnsi="Calibri" w:cs="Calibri"/>
          <w:i w:val="0"/>
          <w:color w:val="808080"/>
          <w:sz w:val="40"/>
          <w:szCs w:val="56"/>
          <w:lang w:val="en-GB"/>
        </w:rPr>
        <w:t>Scientific / Technological Uncertainties</w:t>
      </w:r>
    </w:p>
    <w:p w14:paraId="6375AA96" w14:textId="77777777" w:rsidR="009B4483" w:rsidRDefault="009B4483" w:rsidP="00391AF0">
      <w:pPr>
        <w:jc w:val="both"/>
        <w:rPr>
          <w:rFonts w:ascii="Microsoft New Tai Lue" w:hAnsi="Microsoft New Tai Lue" w:cs="Microsoft New Tai Lue"/>
        </w:rPr>
      </w:pPr>
      <w:r>
        <w:rPr>
          <w:rFonts w:ascii="Microsoft New Tai Lue" w:hAnsi="Microsoft New Tai Lue" w:cs="Microsoft New Tai Lue"/>
        </w:rPr>
        <w:t xml:space="preserve">There </w:t>
      </w:r>
      <w:r w:rsidR="00E67C65">
        <w:rPr>
          <w:rFonts w:ascii="Microsoft New Tai Lue" w:hAnsi="Microsoft New Tai Lue" w:cs="Microsoft New Tai Lue"/>
        </w:rPr>
        <w:t>are</w:t>
      </w:r>
      <w:r>
        <w:rPr>
          <w:rFonts w:ascii="Microsoft New Tai Lue" w:hAnsi="Microsoft New Tai Lue" w:cs="Microsoft New Tai Lue"/>
        </w:rPr>
        <w:t xml:space="preserve"> a number of scientific/technological uncertainties within th</w:t>
      </w:r>
      <w:r w:rsidR="00E67C65">
        <w:rPr>
          <w:rFonts w:ascii="Microsoft New Tai Lue" w:hAnsi="Microsoft New Tai Lue" w:cs="Microsoft New Tai Lue"/>
        </w:rPr>
        <w:t>e</w:t>
      </w:r>
      <w:r>
        <w:rPr>
          <w:rFonts w:ascii="Microsoft New Tai Lue" w:hAnsi="Microsoft New Tai Lue" w:cs="Microsoft New Tai Lue"/>
        </w:rPr>
        <w:t>s</w:t>
      </w:r>
      <w:r w:rsidR="00E67C65">
        <w:rPr>
          <w:rFonts w:ascii="Microsoft New Tai Lue" w:hAnsi="Microsoft New Tai Lue" w:cs="Microsoft New Tai Lue"/>
        </w:rPr>
        <w:t>e</w:t>
      </w:r>
      <w:r>
        <w:rPr>
          <w:rFonts w:ascii="Microsoft New Tai Lue" w:hAnsi="Microsoft New Tai Lue" w:cs="Microsoft New Tai Lue"/>
        </w:rPr>
        <w:t xml:space="preserve"> project</w:t>
      </w:r>
      <w:r w:rsidR="00E67C65">
        <w:rPr>
          <w:rFonts w:ascii="Microsoft New Tai Lue" w:hAnsi="Microsoft New Tai Lue" w:cs="Microsoft New Tai Lue"/>
        </w:rPr>
        <w:t>s</w:t>
      </w:r>
      <w:r>
        <w:rPr>
          <w:rFonts w:ascii="Microsoft New Tai Lue" w:hAnsi="Microsoft New Tai Lue" w:cs="Microsoft New Tai Lue"/>
        </w:rPr>
        <w:t xml:space="preserve"> where knowledge of whether or not the project/activity was technologically feasible, or how to achieve it in practice, was not readily known by a relevant competent professional.</w:t>
      </w:r>
    </w:p>
    <w:p w14:paraId="341E2684" w14:textId="77777777" w:rsidR="00AB7ACB" w:rsidRDefault="009B4483" w:rsidP="00391AF0">
      <w:pPr>
        <w:jc w:val="both"/>
        <w:rPr>
          <w:rFonts w:ascii="Microsoft New Tai Lue" w:hAnsi="Microsoft New Tai Lue" w:cs="Microsoft New Tai Lue"/>
        </w:rPr>
      </w:pPr>
      <w:r>
        <w:rPr>
          <w:rFonts w:ascii="Microsoft New Tai Lue" w:hAnsi="Microsoft New Tai Lue" w:cs="Microsoft New Tai Lue"/>
        </w:rPr>
        <w:t>The main uncertainties are detailed below:</w:t>
      </w:r>
    </w:p>
    <w:p w14:paraId="62F1E601" w14:textId="61138BF2" w:rsidR="00ED0BA7" w:rsidRPr="00ED0BA7" w:rsidRDefault="00ED0BA7" w:rsidP="00ED0BA7">
      <w:pPr>
        <w:numPr>
          <w:ilvl w:val="0"/>
          <w:numId w:val="4"/>
        </w:numPr>
        <w:jc w:val="both"/>
        <w:rPr>
          <w:rFonts w:ascii="Microsoft New Tai Lue" w:eastAsia="Times New Roman" w:hAnsi="Microsoft New Tai Lue" w:cs="Microsoft New Tai Lue"/>
        </w:rPr>
      </w:pPr>
      <w:r w:rsidRPr="00ED0BA7">
        <w:rPr>
          <w:rFonts w:ascii="Microsoft New Tai Lue" w:eastAsia="Times New Roman" w:hAnsi="Microsoft New Tai Lue" w:cs="Microsoft New Tai Lue"/>
        </w:rPr>
        <w:t xml:space="preserve">If the analytics system </w:t>
      </w:r>
      <w:ins w:id="5" w:author="Shruti Malani Krishnan" w:date="2017-09-05T09:19:00Z">
        <w:r w:rsidR="0005015A">
          <w:rPr>
            <w:rFonts w:ascii="Microsoft New Tai Lue" w:eastAsia="Times New Roman" w:hAnsi="Microsoft New Tai Lue" w:cs="Microsoft New Tai Lue"/>
          </w:rPr>
          <w:t xml:space="preserve">and algorithms </w:t>
        </w:r>
      </w:ins>
      <w:r w:rsidRPr="00ED0BA7">
        <w:rPr>
          <w:rFonts w:ascii="Microsoft New Tai Lue" w:eastAsia="Times New Roman" w:hAnsi="Microsoft New Tai Lue" w:cs="Microsoft New Tai Lue"/>
        </w:rPr>
        <w:t xml:space="preserve">can be designed to handle the large volume of data </w:t>
      </w:r>
      <w:ins w:id="6" w:author="Shruti Malani Krishnan" w:date="2017-11-29T23:19:00Z">
        <w:r w:rsidR="00E20BFF">
          <w:rPr>
            <w:rFonts w:ascii="Microsoft New Tai Lue" w:eastAsia="Times New Roman" w:hAnsi="Microsoft New Tai Lue" w:cs="Microsoft New Tai Lue"/>
          </w:rPr>
          <w:t xml:space="preserve">- </w:t>
        </w:r>
      </w:ins>
      <w:del w:id="7" w:author="Shruti Malani Krishnan" w:date="2017-11-29T23:19:00Z">
        <w:r w:rsidRPr="00ED0BA7" w:rsidDel="00E20BFF">
          <w:rPr>
            <w:rFonts w:ascii="Microsoft New Tai Lue" w:eastAsia="Times New Roman" w:hAnsi="Microsoft New Tai Lue" w:cs="Microsoft New Tai Lue"/>
          </w:rPr>
          <w:delText>(</w:delText>
        </w:r>
      </w:del>
      <w:r w:rsidRPr="00ED0BA7">
        <w:rPr>
          <w:rFonts w:ascii="Microsoft New Tai Lue" w:eastAsia="Times New Roman" w:hAnsi="Microsoft New Tai Lue" w:cs="Microsoft New Tai Lue"/>
        </w:rPr>
        <w:t>both scale and variety of data sources</w:t>
      </w:r>
      <w:del w:id="8" w:author="Shruti Malani Krishnan" w:date="2017-11-29T23:19:00Z">
        <w:r w:rsidRPr="00ED0BA7" w:rsidDel="00E20BFF">
          <w:rPr>
            <w:rFonts w:ascii="Microsoft New Tai Lue" w:eastAsia="Times New Roman" w:hAnsi="Microsoft New Tai Lue" w:cs="Microsoft New Tai Lue"/>
          </w:rPr>
          <w:delText>)</w:delText>
        </w:r>
        <w:r w:rsidR="000446EE" w:rsidDel="00E20BFF">
          <w:rPr>
            <w:rFonts w:ascii="Microsoft New Tai Lue" w:eastAsia="Times New Roman" w:hAnsi="Microsoft New Tai Lue" w:cs="Microsoft New Tai Lue"/>
          </w:rPr>
          <w:delText>.</w:delText>
        </w:r>
      </w:del>
      <w:ins w:id="9" w:author="Shruti Malani Krishnan" w:date="2017-11-29T23:19:00Z">
        <w:r w:rsidR="00E20BFF">
          <w:rPr>
            <w:rFonts w:ascii="Microsoft New Tai Lue" w:eastAsia="Times New Roman" w:hAnsi="Microsoft New Tai Lue" w:cs="Microsoft New Tai Lue"/>
          </w:rPr>
          <w:t xml:space="preserve"> to capture more facets of people’s digital lives.</w:t>
        </w:r>
      </w:ins>
    </w:p>
    <w:p w14:paraId="60D659C9" w14:textId="312811C9" w:rsidR="00E20BFF" w:rsidRPr="00D203B9" w:rsidRDefault="00ED0BA7">
      <w:pPr>
        <w:numPr>
          <w:ilvl w:val="0"/>
          <w:numId w:val="4"/>
        </w:numPr>
        <w:jc w:val="both"/>
        <w:rPr>
          <w:rFonts w:ascii="Microsoft New Tai Lue" w:eastAsia="Times New Roman" w:hAnsi="Microsoft New Tai Lue" w:cs="Microsoft New Tai Lue"/>
        </w:rPr>
      </w:pPr>
      <w:r w:rsidRPr="00D203B9">
        <w:rPr>
          <w:rFonts w:ascii="Microsoft New Tai Lue" w:eastAsia="Times New Roman" w:hAnsi="Microsoft New Tai Lue" w:cs="Microsoft New Tai Lue"/>
        </w:rPr>
        <w:t>Whether the system will be able to handle mass volume queries for different types of data.</w:t>
      </w:r>
      <w:ins w:id="10" w:author="Shruti Malani Krishnan" w:date="2017-11-30T03:59:00Z">
        <w:r w:rsidR="00D203B9" w:rsidRPr="00D203B9">
          <w:rPr>
            <w:rFonts w:ascii="Microsoft New Tai Lue" w:eastAsia="Times New Roman" w:hAnsi="Microsoft New Tai Lue" w:cs="Microsoft New Tai Lue"/>
          </w:rPr>
          <w:t xml:space="preserve"> </w:t>
        </w:r>
        <w:r w:rsidR="00D203B9">
          <w:rPr>
            <w:rFonts w:ascii="Microsoft New Tai Lue" w:eastAsia="Times New Roman" w:hAnsi="Microsoft New Tai Lue" w:cs="Microsoft New Tai Lue"/>
          </w:rPr>
          <w:t>Will</w:t>
        </w:r>
      </w:ins>
      <w:ins w:id="11" w:author="Shruti Malani Krishnan" w:date="2017-11-29T23:20:00Z">
        <w:r w:rsidR="00E20BFF" w:rsidRPr="00D203B9">
          <w:rPr>
            <w:rFonts w:ascii="Microsoft New Tai Lue" w:eastAsia="Times New Roman" w:hAnsi="Microsoft New Tai Lue" w:cs="Microsoft New Tai Lue"/>
          </w:rPr>
          <w:t xml:space="preserve"> the system will be able to handle </w:t>
        </w:r>
      </w:ins>
      <w:ins w:id="12" w:author="Shruti Malani Krishnan" w:date="2017-11-29T23:21:00Z">
        <w:r w:rsidR="00E20BFF" w:rsidRPr="00D203B9">
          <w:rPr>
            <w:rFonts w:ascii="Microsoft New Tai Lue" w:eastAsia="Times New Roman" w:hAnsi="Microsoft New Tai Lue" w:cs="Microsoft New Tai Lue"/>
          </w:rPr>
          <w:t xml:space="preserve">increasingly complex and nested, </w:t>
        </w:r>
        <w:r w:rsidR="00E20BFF" w:rsidRPr="00D203B9">
          <w:rPr>
            <w:rFonts w:ascii="Microsoft New Tai Lue" w:eastAsia="Times New Roman" w:hAnsi="Microsoft New Tai Lue" w:cs="Microsoft New Tai Lue"/>
          </w:rPr>
          <w:lastRenderedPageBreak/>
          <w:t>unstructured documents as there’s more data logged for user</w:t>
        </w:r>
      </w:ins>
      <w:ins w:id="13" w:author="Shruti Malani Krishnan" w:date="2017-11-29T23:22:00Z">
        <w:r w:rsidR="00E20BFF" w:rsidRPr="00D203B9">
          <w:rPr>
            <w:rFonts w:ascii="Microsoft New Tai Lue" w:eastAsia="Times New Roman" w:hAnsi="Microsoft New Tai Lue" w:cs="Microsoft New Tai Lue"/>
          </w:rPr>
          <w:t>s every year</w:t>
        </w:r>
      </w:ins>
      <w:ins w:id="14" w:author="Shruti Malani Krishnan" w:date="2017-11-30T03:59:00Z">
        <w:r w:rsidR="00D203B9">
          <w:rPr>
            <w:rFonts w:ascii="Microsoft New Tai Lue" w:eastAsia="Times New Roman" w:hAnsi="Microsoft New Tai Lue" w:cs="Microsoft New Tai Lue"/>
          </w:rPr>
          <w:t>?</w:t>
        </w:r>
      </w:ins>
    </w:p>
    <w:p w14:paraId="09DA2622" w14:textId="50622CF1" w:rsidR="00ED0BA7" w:rsidRPr="00ED0BA7" w:rsidRDefault="00ED0BA7" w:rsidP="000446EE">
      <w:pPr>
        <w:numPr>
          <w:ilvl w:val="0"/>
          <w:numId w:val="4"/>
        </w:numPr>
        <w:jc w:val="both"/>
        <w:rPr>
          <w:rFonts w:ascii="Microsoft New Tai Lue" w:eastAsia="Times New Roman" w:hAnsi="Microsoft New Tai Lue" w:cs="Microsoft New Tai Lue"/>
        </w:rPr>
      </w:pPr>
      <w:r w:rsidRPr="00F2219E">
        <w:rPr>
          <w:rFonts w:ascii="Microsoft New Tai Lue" w:eastAsia="Times New Roman" w:hAnsi="Microsoft New Tai Lue" w:cs="Microsoft New Tai Lue"/>
        </w:rPr>
        <w:t xml:space="preserve">Will it be possible to process large volumes of data in a timely manner in a simple interface for </w:t>
      </w:r>
      <w:r w:rsidR="000446EE">
        <w:rPr>
          <w:rFonts w:ascii="Microsoft New Tai Lue" w:eastAsia="Times New Roman" w:hAnsi="Microsoft New Tai Lue" w:cs="Microsoft New Tai Lue"/>
        </w:rPr>
        <w:t>the company’s</w:t>
      </w:r>
      <w:r w:rsidRPr="00F2219E">
        <w:rPr>
          <w:rFonts w:ascii="Microsoft New Tai Lue" w:eastAsia="Times New Roman" w:hAnsi="Microsoft New Tai Lue" w:cs="Microsoft New Tai Lue"/>
        </w:rPr>
        <w:t xml:space="preserve"> services to be made available for small and large businesses?</w:t>
      </w:r>
    </w:p>
    <w:p w14:paraId="0A6C4373" w14:textId="721A00F0" w:rsidR="00ED0BA7" w:rsidRPr="00ED0BA7" w:rsidRDefault="00ED0BA7" w:rsidP="00ED0BA7">
      <w:pPr>
        <w:numPr>
          <w:ilvl w:val="0"/>
          <w:numId w:val="4"/>
        </w:numPr>
        <w:jc w:val="both"/>
        <w:rPr>
          <w:rFonts w:ascii="Microsoft New Tai Lue" w:eastAsia="Times New Roman" w:hAnsi="Microsoft New Tai Lue" w:cs="Microsoft New Tai Lue"/>
        </w:rPr>
      </w:pPr>
      <w:r w:rsidRPr="00F2219E">
        <w:rPr>
          <w:rFonts w:ascii="Microsoft New Tai Lue" w:eastAsia="Times New Roman" w:hAnsi="Microsoft New Tai Lue" w:cs="Microsoft New Tai Lue"/>
        </w:rPr>
        <w:t>Also, can server power be used in a more efficient way in order to only use what is necessary thereby reducing costs incurred on third party cloud computing servers?</w:t>
      </w:r>
    </w:p>
    <w:p w14:paraId="6AA2DA3E" w14:textId="6293A7E2" w:rsidR="00ED0BA7" w:rsidRDefault="00ED0BA7" w:rsidP="00ED0BA7">
      <w:pPr>
        <w:numPr>
          <w:ilvl w:val="0"/>
          <w:numId w:val="4"/>
        </w:numPr>
        <w:jc w:val="both"/>
        <w:rPr>
          <w:ins w:id="15" w:author="Shruti Malani Krishnan" w:date="2017-11-29T23:26:00Z"/>
          <w:rFonts w:ascii="Microsoft New Tai Lue" w:eastAsia="Times New Roman" w:hAnsi="Microsoft New Tai Lue" w:cs="Microsoft New Tai Lue"/>
        </w:rPr>
      </w:pPr>
      <w:r w:rsidRPr="00F2219E">
        <w:rPr>
          <w:rFonts w:ascii="Microsoft New Tai Lue" w:eastAsia="Times New Roman" w:hAnsi="Microsoft New Tai Lue" w:cs="Microsoft New Tai Lue"/>
        </w:rPr>
        <w:t xml:space="preserve">Would we will be able to </w:t>
      </w:r>
      <w:del w:id="16" w:author="Shruti Malani Krishnan" w:date="2017-11-29T23:22:00Z">
        <w:r w:rsidRPr="00F2219E" w:rsidDel="00E20BFF">
          <w:rPr>
            <w:rFonts w:ascii="Microsoft New Tai Lue" w:eastAsia="Times New Roman" w:hAnsi="Microsoft New Tai Lue" w:cs="Microsoft New Tai Lue"/>
          </w:rPr>
          <w:delText>break down URLs</w:delText>
        </w:r>
      </w:del>
      <w:ins w:id="17" w:author="Shruti Malani Krishnan" w:date="2017-11-29T23:22:00Z">
        <w:r w:rsidR="00E20BFF">
          <w:rPr>
            <w:rFonts w:ascii="Microsoft New Tai Lue" w:eastAsia="Times New Roman" w:hAnsi="Microsoft New Tai Lue" w:cs="Microsoft New Tai Lue"/>
          </w:rPr>
          <w:t>analyse browsing behaviour</w:t>
        </w:r>
      </w:ins>
      <w:ins w:id="18" w:author="Shruti Malani Krishnan" w:date="2017-11-29T23:23:00Z">
        <w:r w:rsidR="00E873CF">
          <w:rPr>
            <w:rFonts w:ascii="Microsoft New Tai Lue" w:eastAsia="Times New Roman" w:hAnsi="Microsoft New Tai Lue" w:cs="Microsoft New Tai Lue"/>
          </w:rPr>
          <w:t xml:space="preserve">, </w:t>
        </w:r>
      </w:ins>
      <w:ins w:id="19" w:author="Shruti Malani Krishnan" w:date="2017-11-29T23:22:00Z">
        <w:r w:rsidR="00E20BFF">
          <w:rPr>
            <w:rFonts w:ascii="Microsoft New Tai Lue" w:eastAsia="Times New Roman" w:hAnsi="Microsoft New Tai Lue" w:cs="Microsoft New Tai Lue"/>
          </w:rPr>
          <w:t xml:space="preserve">mobile app </w:t>
        </w:r>
      </w:ins>
      <w:ins w:id="20" w:author="Shruti Malani Krishnan" w:date="2017-11-29T23:23:00Z">
        <w:r w:rsidR="00E873CF">
          <w:rPr>
            <w:rFonts w:ascii="Microsoft New Tai Lue" w:eastAsia="Times New Roman" w:hAnsi="Microsoft New Tai Lue" w:cs="Microsoft New Tai Lue"/>
          </w:rPr>
          <w:t>usage, activity</w:t>
        </w:r>
      </w:ins>
      <w:ins w:id="21" w:author="Shruti Malani Krishnan" w:date="2017-09-05T09:16:00Z">
        <w:r w:rsidR="0005015A">
          <w:rPr>
            <w:rFonts w:ascii="Microsoft New Tai Lue" w:eastAsia="Times New Roman" w:hAnsi="Microsoft New Tai Lue" w:cs="Microsoft New Tai Lue"/>
          </w:rPr>
          <w:t xml:space="preserve"> on sites</w:t>
        </w:r>
      </w:ins>
      <w:r w:rsidRPr="00F2219E">
        <w:rPr>
          <w:rFonts w:ascii="Microsoft New Tai Lue" w:eastAsia="Times New Roman" w:hAnsi="Microsoft New Tai Lue" w:cs="Microsoft New Tai Lue"/>
        </w:rPr>
        <w:t xml:space="preserve"> to </w:t>
      </w:r>
      <w:del w:id="22" w:author="Shruti Malani Krishnan" w:date="2017-11-29T23:23:00Z">
        <w:r w:rsidRPr="00F2219E" w:rsidDel="00E873CF">
          <w:rPr>
            <w:rFonts w:ascii="Microsoft New Tai Lue" w:eastAsia="Times New Roman" w:hAnsi="Microsoft New Tai Lue" w:cs="Microsoft New Tai Lue"/>
          </w:rPr>
          <w:delText xml:space="preserve">identify </w:delText>
        </w:r>
      </w:del>
      <w:ins w:id="23" w:author="Shruti Malani Krishnan" w:date="2017-11-29T23:23:00Z">
        <w:r w:rsidR="00E873CF">
          <w:rPr>
            <w:rFonts w:ascii="Microsoft New Tai Lue" w:eastAsia="Times New Roman" w:hAnsi="Microsoft New Tai Lue" w:cs="Microsoft New Tai Lue"/>
          </w:rPr>
          <w:t>tag</w:t>
        </w:r>
        <w:r w:rsidR="00E873CF" w:rsidRPr="00F2219E">
          <w:rPr>
            <w:rFonts w:ascii="Microsoft New Tai Lue" w:eastAsia="Times New Roman" w:hAnsi="Microsoft New Tai Lue" w:cs="Microsoft New Tai Lue"/>
          </w:rPr>
          <w:t xml:space="preserve"> </w:t>
        </w:r>
      </w:ins>
      <w:ins w:id="24" w:author="Shruti Malani Krishnan" w:date="2017-09-05T09:16:00Z">
        <w:r w:rsidR="0005015A">
          <w:rPr>
            <w:rFonts w:ascii="Microsoft New Tai Lue" w:eastAsia="Times New Roman" w:hAnsi="Microsoft New Tai Lue" w:cs="Microsoft New Tai Lue"/>
          </w:rPr>
          <w:t>consumer</w:t>
        </w:r>
      </w:ins>
      <w:del w:id="25" w:author="Shruti Malani Krishnan" w:date="2017-09-05T09:16:00Z">
        <w:r w:rsidRPr="00F2219E" w:rsidDel="0005015A">
          <w:rPr>
            <w:rFonts w:ascii="Microsoft New Tai Lue" w:eastAsia="Times New Roman" w:hAnsi="Microsoft New Tai Lue" w:cs="Microsoft New Tai Lue"/>
          </w:rPr>
          <w:delText xml:space="preserve">search </w:delText>
        </w:r>
      </w:del>
      <w:ins w:id="26" w:author="Shruti Malani Krishnan" w:date="2017-09-05T09:16:00Z">
        <w:r w:rsidR="0005015A" w:rsidRPr="00F2219E">
          <w:rPr>
            <w:rFonts w:ascii="Microsoft New Tai Lue" w:eastAsia="Times New Roman" w:hAnsi="Microsoft New Tai Lue" w:cs="Microsoft New Tai Lue"/>
          </w:rPr>
          <w:t xml:space="preserve"> </w:t>
        </w:r>
      </w:ins>
      <w:ins w:id="27" w:author="Shruti Malani Krishnan" w:date="2017-09-05T09:17:00Z">
        <w:r w:rsidR="0005015A">
          <w:rPr>
            <w:rFonts w:ascii="Microsoft New Tai Lue" w:eastAsia="Times New Roman" w:hAnsi="Microsoft New Tai Lue" w:cs="Microsoft New Tai Lue"/>
          </w:rPr>
          <w:t xml:space="preserve">interests, shopping </w:t>
        </w:r>
      </w:ins>
      <w:r w:rsidRPr="00F2219E">
        <w:rPr>
          <w:rFonts w:ascii="Microsoft New Tai Lue" w:eastAsia="Times New Roman" w:hAnsi="Microsoft New Tai Lue" w:cs="Microsoft New Tai Lue"/>
        </w:rPr>
        <w:t>habits, search topics</w:t>
      </w:r>
      <w:ins w:id="28" w:author="Shruti Malani Krishnan" w:date="2017-09-05T09:17:00Z">
        <w:r w:rsidR="0005015A">
          <w:rPr>
            <w:rFonts w:ascii="Microsoft New Tai Lue" w:eastAsia="Times New Roman" w:hAnsi="Microsoft New Tai Lue" w:cs="Microsoft New Tai Lue"/>
          </w:rPr>
          <w:t xml:space="preserve"> with context</w:t>
        </w:r>
      </w:ins>
      <w:r w:rsidRPr="00F2219E">
        <w:rPr>
          <w:rFonts w:ascii="Microsoft New Tai Lue" w:eastAsia="Times New Roman" w:hAnsi="Microsoft New Tai Lue" w:cs="Microsoft New Tai Lue"/>
        </w:rPr>
        <w:t>?</w:t>
      </w:r>
    </w:p>
    <w:p w14:paraId="559C6410" w14:textId="04DB032E" w:rsidR="00E873CF" w:rsidRPr="00ED0BA7" w:rsidRDefault="00E873CF" w:rsidP="00ED0BA7">
      <w:pPr>
        <w:numPr>
          <w:ilvl w:val="0"/>
          <w:numId w:val="4"/>
        </w:numPr>
        <w:jc w:val="both"/>
        <w:rPr>
          <w:rFonts w:ascii="Microsoft New Tai Lue" w:eastAsia="Times New Roman" w:hAnsi="Microsoft New Tai Lue" w:cs="Microsoft New Tai Lue"/>
        </w:rPr>
      </w:pPr>
      <w:ins w:id="29" w:author="Shruti Malani Krishnan" w:date="2017-11-29T23:26:00Z">
        <w:r>
          <w:rPr>
            <w:rFonts w:ascii="Microsoft New Tai Lue" w:eastAsia="Times New Roman" w:hAnsi="Microsoft New Tai Lue" w:cs="Microsoft New Tai Lue"/>
          </w:rPr>
          <w:t xml:space="preserve">Whether it is feasible to capture details of </w:t>
        </w:r>
      </w:ins>
      <w:ins w:id="30" w:author="Shruti Malani Krishnan" w:date="2017-11-29T23:27:00Z">
        <w:r>
          <w:rPr>
            <w:rFonts w:ascii="Microsoft New Tai Lue" w:eastAsia="Times New Roman" w:hAnsi="Microsoft New Tai Lue" w:cs="Microsoft New Tai Lue"/>
          </w:rPr>
          <w:t>activity on specific sites by user</w:t>
        </w:r>
      </w:ins>
      <w:ins w:id="31" w:author="Shruti Malani Krishnan" w:date="2017-11-30T03:14:00Z">
        <w:r w:rsidR="00CD180D">
          <w:rPr>
            <w:rFonts w:ascii="Microsoft New Tai Lue" w:eastAsia="Times New Roman" w:hAnsi="Microsoft New Tai Lue" w:cs="Microsoft New Tai Lue"/>
          </w:rPr>
          <w:t>?</w:t>
        </w:r>
      </w:ins>
    </w:p>
    <w:p w14:paraId="263E67BB" w14:textId="5D5C432B" w:rsidR="00ED0BA7" w:rsidRPr="00ED0BA7" w:rsidDel="0005015A" w:rsidRDefault="00ED0BA7" w:rsidP="009C130C">
      <w:pPr>
        <w:numPr>
          <w:ilvl w:val="0"/>
          <w:numId w:val="4"/>
        </w:numPr>
        <w:jc w:val="both"/>
        <w:rPr>
          <w:del w:id="32" w:author="Shruti Malani Krishnan" w:date="2017-09-05T09:17:00Z"/>
          <w:rFonts w:ascii="Microsoft New Tai Lue" w:eastAsia="Times New Roman" w:hAnsi="Microsoft New Tai Lue" w:cs="Microsoft New Tai Lue"/>
        </w:rPr>
      </w:pPr>
      <w:del w:id="33" w:author="Shruti Malani Krishnan" w:date="2017-09-05T09:17:00Z">
        <w:r w:rsidRPr="00F2219E" w:rsidDel="0005015A">
          <w:rPr>
            <w:rFonts w:ascii="Microsoft New Tai Lue" w:eastAsia="Times New Roman" w:hAnsi="Microsoft New Tai Lue" w:cs="Microsoft New Tai Lue"/>
          </w:rPr>
          <w:delText xml:space="preserve">Would </w:delText>
        </w:r>
        <w:r w:rsidR="009C130C" w:rsidDel="0005015A">
          <w:rPr>
            <w:rFonts w:ascii="Microsoft New Tai Lue" w:eastAsia="Times New Roman" w:hAnsi="Microsoft New Tai Lue" w:cs="Microsoft New Tai Lue"/>
          </w:rPr>
          <w:delText>it</w:delText>
        </w:r>
        <w:r w:rsidRPr="00F2219E" w:rsidDel="0005015A">
          <w:rPr>
            <w:rFonts w:ascii="Microsoft New Tai Lue" w:eastAsia="Times New Roman" w:hAnsi="Microsoft New Tai Lue" w:cs="Microsoft New Tai Lue"/>
          </w:rPr>
          <w:delText xml:space="preserve"> be </w:delText>
        </w:r>
        <w:r w:rsidR="009C130C" w:rsidDel="0005015A">
          <w:rPr>
            <w:rFonts w:ascii="Microsoft New Tai Lue" w:eastAsia="Times New Roman" w:hAnsi="Microsoft New Tai Lue" w:cs="Microsoft New Tai Lue"/>
          </w:rPr>
          <w:delText>possible</w:delText>
        </w:r>
        <w:r w:rsidRPr="00F2219E" w:rsidDel="0005015A">
          <w:rPr>
            <w:rFonts w:ascii="Microsoft New Tai Lue" w:eastAsia="Times New Roman" w:hAnsi="Microsoft New Tai Lue" w:cs="Microsoft New Tai Lue"/>
          </w:rPr>
          <w:delText xml:space="preserve"> to understand customer habits across apps, web browsing, and locations?</w:delText>
        </w:r>
      </w:del>
    </w:p>
    <w:p w14:paraId="7A9801C4" w14:textId="6C41CD78" w:rsidR="00ED0BA7" w:rsidRPr="00ED0BA7" w:rsidRDefault="00ED0BA7" w:rsidP="009C130C">
      <w:pPr>
        <w:numPr>
          <w:ilvl w:val="0"/>
          <w:numId w:val="4"/>
        </w:numPr>
        <w:jc w:val="both"/>
        <w:rPr>
          <w:rFonts w:ascii="Microsoft New Tai Lue" w:eastAsia="Times New Roman" w:hAnsi="Microsoft New Tai Lue" w:cs="Microsoft New Tai Lue"/>
        </w:rPr>
      </w:pPr>
      <w:r w:rsidRPr="00F2219E">
        <w:rPr>
          <w:rFonts w:ascii="Microsoft New Tai Lue" w:eastAsia="Times New Roman" w:hAnsi="Microsoft New Tai Lue" w:cs="Microsoft New Tai Lue"/>
        </w:rPr>
        <w:t xml:space="preserve">Whether </w:t>
      </w:r>
      <w:r w:rsidR="009C130C">
        <w:rPr>
          <w:rFonts w:ascii="Microsoft New Tai Lue" w:eastAsia="Times New Roman" w:hAnsi="Microsoft New Tai Lue" w:cs="Microsoft New Tai Lue"/>
        </w:rPr>
        <w:t>it would be possible to</w:t>
      </w:r>
      <w:r w:rsidRPr="00F2219E">
        <w:rPr>
          <w:rFonts w:ascii="Microsoft New Tai Lue" w:eastAsia="Times New Roman" w:hAnsi="Microsoft New Tai Lue" w:cs="Microsoft New Tai Lue"/>
        </w:rPr>
        <w:t xml:space="preserve"> identify duplicate</w:t>
      </w:r>
      <w:r w:rsidR="009C130C">
        <w:rPr>
          <w:rFonts w:ascii="Microsoft New Tai Lue" w:eastAsia="Times New Roman" w:hAnsi="Microsoft New Tai Lue" w:cs="Microsoft New Tai Lue"/>
        </w:rPr>
        <w:t>s</w:t>
      </w:r>
      <w:r w:rsidRPr="00F2219E">
        <w:rPr>
          <w:rFonts w:ascii="Microsoft New Tai Lue" w:eastAsia="Times New Roman" w:hAnsi="Microsoft New Tai Lue" w:cs="Microsoft New Tai Lue"/>
        </w:rPr>
        <w:t xml:space="preserve"> and detect fraud documents in </w:t>
      </w:r>
      <w:r w:rsidR="009C130C">
        <w:rPr>
          <w:rFonts w:ascii="Microsoft New Tai Lue" w:eastAsia="Times New Roman" w:hAnsi="Microsoft New Tai Lue" w:cs="Microsoft New Tai Lue"/>
        </w:rPr>
        <w:t>the</w:t>
      </w:r>
      <w:r w:rsidRPr="00F2219E">
        <w:rPr>
          <w:rFonts w:ascii="Microsoft New Tai Lue" w:eastAsia="Times New Roman" w:hAnsi="Microsoft New Tai Lue" w:cs="Microsoft New Tai Lue"/>
        </w:rPr>
        <w:t xml:space="preserve"> database</w:t>
      </w:r>
      <w:r w:rsidR="009C130C">
        <w:rPr>
          <w:rFonts w:ascii="Microsoft New Tai Lue" w:eastAsia="Times New Roman" w:hAnsi="Microsoft New Tai Lue" w:cs="Microsoft New Tai Lue"/>
        </w:rPr>
        <w:t>.</w:t>
      </w:r>
    </w:p>
    <w:p w14:paraId="1C962777" w14:textId="366F9862" w:rsidR="00ED0BA7" w:rsidRPr="00ED0BA7" w:rsidRDefault="00ED0BA7" w:rsidP="009C130C">
      <w:pPr>
        <w:numPr>
          <w:ilvl w:val="0"/>
          <w:numId w:val="4"/>
        </w:numPr>
        <w:jc w:val="both"/>
        <w:rPr>
          <w:rFonts w:ascii="Microsoft New Tai Lue" w:eastAsia="Times New Roman" w:hAnsi="Microsoft New Tai Lue" w:cs="Microsoft New Tai Lue"/>
        </w:rPr>
      </w:pPr>
      <w:r w:rsidRPr="00F2219E">
        <w:rPr>
          <w:rFonts w:ascii="Microsoft New Tai Lue" w:eastAsia="Times New Roman" w:hAnsi="Microsoft New Tai Lue" w:cs="Microsoft New Tai Lue"/>
        </w:rPr>
        <w:t xml:space="preserve">Whether the platform </w:t>
      </w:r>
      <w:r w:rsidR="009C130C">
        <w:rPr>
          <w:rFonts w:ascii="Microsoft New Tai Lue" w:eastAsia="Times New Roman" w:hAnsi="Microsoft New Tai Lue" w:cs="Microsoft New Tai Lue"/>
        </w:rPr>
        <w:t>can be scaled by</w:t>
      </w:r>
      <w:r w:rsidRPr="00F2219E">
        <w:rPr>
          <w:rFonts w:ascii="Microsoft New Tai Lue" w:eastAsia="Times New Roman" w:hAnsi="Microsoft New Tai Lue" w:cs="Microsoft New Tai Lue"/>
        </w:rPr>
        <w:t xml:space="preserve"> global partnerships with existing players in a seamless way</w:t>
      </w:r>
      <w:r w:rsidR="009C130C">
        <w:rPr>
          <w:rFonts w:ascii="Microsoft New Tai Lue" w:eastAsia="Times New Roman" w:hAnsi="Microsoft New Tai Lue" w:cs="Microsoft New Tai Lue"/>
        </w:rPr>
        <w:t>.</w:t>
      </w:r>
    </w:p>
    <w:p w14:paraId="53DCC34C" w14:textId="44682EDA" w:rsidR="00ED0BA7" w:rsidRPr="00ED0BA7" w:rsidDel="0005015A" w:rsidRDefault="00ED0BA7" w:rsidP="009C130C">
      <w:pPr>
        <w:numPr>
          <w:ilvl w:val="0"/>
          <w:numId w:val="4"/>
        </w:numPr>
        <w:jc w:val="both"/>
        <w:rPr>
          <w:del w:id="34" w:author="Shruti Malani Krishnan" w:date="2017-09-05T09:17:00Z"/>
          <w:rFonts w:ascii="Microsoft New Tai Lue" w:eastAsia="Times New Roman" w:hAnsi="Microsoft New Tai Lue" w:cs="Microsoft New Tai Lue"/>
        </w:rPr>
      </w:pPr>
      <w:del w:id="35" w:author="Shruti Malani Krishnan" w:date="2017-09-05T09:17:00Z">
        <w:r w:rsidRPr="00F2219E" w:rsidDel="0005015A">
          <w:rPr>
            <w:rFonts w:ascii="Microsoft New Tai Lue" w:eastAsia="Times New Roman" w:hAnsi="Microsoft New Tai Lue" w:cs="Microsoft New Tai Lue"/>
          </w:rPr>
          <w:delText xml:space="preserve">Whether </w:delText>
        </w:r>
        <w:r w:rsidR="009C130C" w:rsidDel="0005015A">
          <w:rPr>
            <w:rFonts w:ascii="Microsoft New Tai Lue" w:eastAsia="Times New Roman" w:hAnsi="Microsoft New Tai Lue" w:cs="Microsoft New Tai Lue"/>
          </w:rPr>
          <w:delText>it would be possible to</w:delText>
        </w:r>
        <w:r w:rsidRPr="00F2219E" w:rsidDel="0005015A">
          <w:rPr>
            <w:rFonts w:ascii="Microsoft New Tai Lue" w:eastAsia="Times New Roman" w:hAnsi="Microsoft New Tai Lue" w:cs="Microsoft New Tai Lue"/>
          </w:rPr>
          <w:delText xml:space="preserve"> create a secure iFrame into </w:delText>
        </w:r>
        <w:r w:rsidR="009C130C" w:rsidDel="0005015A">
          <w:rPr>
            <w:rFonts w:ascii="Microsoft New Tai Lue" w:eastAsia="Times New Roman" w:hAnsi="Microsoft New Tai Lue" w:cs="Microsoft New Tai Lue"/>
          </w:rPr>
          <w:delText>the company’s</w:delText>
        </w:r>
        <w:r w:rsidRPr="00F2219E" w:rsidDel="0005015A">
          <w:rPr>
            <w:rFonts w:ascii="Microsoft New Tai Lue" w:eastAsia="Times New Roman" w:hAnsi="Microsoft New Tai Lue" w:cs="Microsoft New Tai Lue"/>
          </w:rPr>
          <w:delText xml:space="preserve"> site to allow for partners to use functionality</w:delText>
        </w:r>
        <w:r w:rsidR="009C130C" w:rsidDel="0005015A">
          <w:rPr>
            <w:rFonts w:ascii="Microsoft New Tai Lue" w:eastAsia="Times New Roman" w:hAnsi="Microsoft New Tai Lue" w:cs="Microsoft New Tai Lue"/>
          </w:rPr>
          <w:delText xml:space="preserve"> for</w:delText>
        </w:r>
        <w:r w:rsidRPr="00F2219E" w:rsidDel="0005015A">
          <w:rPr>
            <w:rFonts w:ascii="Microsoft New Tai Lue" w:eastAsia="Times New Roman" w:hAnsi="Microsoft New Tai Lue" w:cs="Microsoft New Tai Lue"/>
          </w:rPr>
          <w:delText xml:space="preserve"> testing different methods of creating a seamless integration for partnerships globally</w:delText>
        </w:r>
        <w:r w:rsidR="009C130C" w:rsidDel="0005015A">
          <w:rPr>
            <w:rFonts w:ascii="Microsoft New Tai Lue" w:eastAsia="Times New Roman" w:hAnsi="Microsoft New Tai Lue" w:cs="Microsoft New Tai Lue"/>
          </w:rPr>
          <w:delText xml:space="preserve">. </w:delText>
        </w:r>
        <w:r w:rsidRPr="00F2219E" w:rsidDel="0005015A">
          <w:rPr>
            <w:rFonts w:ascii="Microsoft New Tai Lue" w:eastAsia="Times New Roman" w:hAnsi="Microsoft New Tai Lue" w:cs="Microsoft New Tai Lue"/>
          </w:rPr>
          <w:delText xml:space="preserve"> </w:delText>
        </w:r>
        <w:r w:rsidR="009C130C" w:rsidDel="0005015A">
          <w:rPr>
            <w:rFonts w:ascii="Microsoft New Tai Lue" w:eastAsia="Times New Roman" w:hAnsi="Microsoft New Tai Lue" w:cs="Microsoft New Tai Lue"/>
          </w:rPr>
          <w:delText>Would</w:delText>
        </w:r>
        <w:r w:rsidRPr="00F2219E" w:rsidDel="0005015A">
          <w:rPr>
            <w:rFonts w:ascii="Microsoft New Tai Lue" w:eastAsia="Times New Roman" w:hAnsi="Microsoft New Tai Lue" w:cs="Microsoft New Tai Lue"/>
          </w:rPr>
          <w:delText xml:space="preserve"> it</w:delText>
        </w:r>
        <w:r w:rsidR="009C130C" w:rsidDel="0005015A">
          <w:rPr>
            <w:rFonts w:ascii="Microsoft New Tai Lue" w:eastAsia="Times New Roman" w:hAnsi="Microsoft New Tai Lue" w:cs="Microsoft New Tai Lue"/>
          </w:rPr>
          <w:delText xml:space="preserve"> be</w:delText>
        </w:r>
        <w:r w:rsidRPr="00F2219E" w:rsidDel="0005015A">
          <w:rPr>
            <w:rFonts w:ascii="Microsoft New Tai Lue" w:eastAsia="Times New Roman" w:hAnsi="Microsoft New Tai Lue" w:cs="Microsoft New Tai Lue"/>
          </w:rPr>
          <w:delText xml:space="preserve"> possible to create this type of access to large number of partners</w:delText>
        </w:r>
        <w:r w:rsidR="009C130C" w:rsidDel="0005015A">
          <w:rPr>
            <w:rFonts w:ascii="Microsoft New Tai Lue" w:eastAsia="Times New Roman" w:hAnsi="Microsoft New Tai Lue" w:cs="Microsoft New Tai Lue"/>
          </w:rPr>
          <w:delText>?</w:delText>
        </w:r>
      </w:del>
    </w:p>
    <w:p w14:paraId="769C5154" w14:textId="44C80DE2" w:rsidR="00ED0BA7" w:rsidRPr="00ED0BA7" w:rsidDel="00E873CF" w:rsidRDefault="00ED0BA7" w:rsidP="00ED0BA7">
      <w:pPr>
        <w:numPr>
          <w:ilvl w:val="0"/>
          <w:numId w:val="4"/>
        </w:numPr>
        <w:jc w:val="both"/>
        <w:rPr>
          <w:del w:id="36" w:author="Shruti Malani Krishnan" w:date="2017-11-29T23:24:00Z"/>
          <w:rFonts w:ascii="Microsoft New Tai Lue" w:eastAsia="Times New Roman" w:hAnsi="Microsoft New Tai Lue" w:cs="Microsoft New Tai Lue"/>
        </w:rPr>
      </w:pPr>
      <w:del w:id="37" w:author="Shruti Malani Krishnan" w:date="2017-11-29T23:24:00Z">
        <w:r w:rsidRPr="00F2219E" w:rsidDel="00E873CF">
          <w:rPr>
            <w:rFonts w:ascii="Microsoft New Tai Lue" w:eastAsia="Times New Roman" w:hAnsi="Microsoft New Tai Lue" w:cs="Microsoft New Tai Lue"/>
          </w:rPr>
          <w:delText>Whether the system would be able to produce meaningful and accurate management information in a timely manner</w:delText>
        </w:r>
        <w:r w:rsidR="009C130C" w:rsidDel="00E873CF">
          <w:rPr>
            <w:rFonts w:ascii="Microsoft New Tai Lue" w:eastAsia="Times New Roman" w:hAnsi="Microsoft New Tai Lue" w:cs="Microsoft New Tai Lue"/>
          </w:rPr>
          <w:delText>.</w:delText>
        </w:r>
      </w:del>
    </w:p>
    <w:p w14:paraId="1D7662F6" w14:textId="424E3EFE" w:rsidR="00ED0BA7" w:rsidRPr="00ED0BA7" w:rsidDel="00270DA3" w:rsidRDefault="009C130C" w:rsidP="009C130C">
      <w:pPr>
        <w:numPr>
          <w:ilvl w:val="0"/>
          <w:numId w:val="4"/>
        </w:numPr>
        <w:jc w:val="both"/>
        <w:rPr>
          <w:del w:id="38" w:author="Shruti Malani Krishnan" w:date="2017-11-30T03:51:00Z"/>
          <w:rFonts w:ascii="Microsoft New Tai Lue" w:eastAsia="Times New Roman" w:hAnsi="Microsoft New Tai Lue" w:cs="Microsoft New Tai Lue"/>
        </w:rPr>
      </w:pPr>
      <w:del w:id="39" w:author="Shruti Malani Krishnan" w:date="2017-11-30T03:51:00Z">
        <w:r w:rsidDel="00270DA3">
          <w:rPr>
            <w:rFonts w:ascii="Microsoft New Tai Lue" w:eastAsia="Times New Roman" w:hAnsi="Microsoft New Tai Lue" w:cs="Microsoft New Tai Lue"/>
          </w:rPr>
          <w:delText>How to minimis</w:delText>
        </w:r>
        <w:r w:rsidR="00ED0BA7" w:rsidRPr="00F2219E" w:rsidDel="00270DA3">
          <w:rPr>
            <w:rFonts w:ascii="Microsoft New Tai Lue" w:eastAsia="Times New Roman" w:hAnsi="Microsoft New Tai Lue" w:cs="Microsoft New Tai Lue"/>
          </w:rPr>
          <w:delText xml:space="preserve">e the amount of data stored thereby reducing costs of server and maintenance? If </w:delText>
        </w:r>
        <w:r w:rsidDel="00270DA3">
          <w:rPr>
            <w:rFonts w:ascii="Microsoft New Tai Lue" w:eastAsia="Times New Roman" w:hAnsi="Microsoft New Tai Lue" w:cs="Microsoft New Tai Lue"/>
          </w:rPr>
          <w:delText>it is possible to</w:delText>
        </w:r>
        <w:r w:rsidR="00ED0BA7" w:rsidRPr="00F2219E" w:rsidDel="00270DA3">
          <w:rPr>
            <w:rFonts w:ascii="Microsoft New Tai Lue" w:eastAsia="Times New Roman" w:hAnsi="Microsoft New Tai Lue" w:cs="Microsoft New Tai Lue"/>
          </w:rPr>
          <w:delText xml:space="preserve"> grab summary</w:delText>
        </w:r>
        <w:r w:rsidDel="00270DA3">
          <w:rPr>
            <w:rFonts w:ascii="Microsoft New Tai Lue" w:eastAsia="Times New Roman" w:hAnsi="Microsoft New Tai Lue" w:cs="Microsoft New Tai Lue"/>
          </w:rPr>
          <w:delText xml:space="preserve"> level data from APIs to minimis</w:delText>
        </w:r>
        <w:r w:rsidR="00ED0BA7" w:rsidRPr="00F2219E" w:rsidDel="00270DA3">
          <w:rPr>
            <w:rFonts w:ascii="Microsoft New Tai Lue" w:eastAsia="Times New Roman" w:hAnsi="Microsoft New Tai Lue" w:cs="Microsoft New Tai Lue"/>
          </w:rPr>
          <w:delText xml:space="preserve">e the number of calls and information pulled and stored will </w:delText>
        </w:r>
        <w:r w:rsidDel="00270DA3">
          <w:rPr>
            <w:rFonts w:ascii="Microsoft New Tai Lue" w:eastAsia="Times New Roman" w:hAnsi="Microsoft New Tai Lue" w:cs="Microsoft New Tai Lue"/>
          </w:rPr>
          <w:delText>it</w:delText>
        </w:r>
        <w:r w:rsidR="00ED0BA7" w:rsidRPr="00F2219E" w:rsidDel="00270DA3">
          <w:rPr>
            <w:rFonts w:ascii="Microsoft New Tai Lue" w:eastAsia="Times New Roman" w:hAnsi="Microsoft New Tai Lue" w:cs="Microsoft New Tai Lue"/>
          </w:rPr>
          <w:delText xml:space="preserve"> be </w:delText>
        </w:r>
        <w:r w:rsidDel="00270DA3">
          <w:rPr>
            <w:rFonts w:ascii="Microsoft New Tai Lue" w:eastAsia="Times New Roman" w:hAnsi="Microsoft New Tai Lue" w:cs="Microsoft New Tai Lue"/>
          </w:rPr>
          <w:delText>possible</w:delText>
        </w:r>
        <w:r w:rsidR="00ED0BA7" w:rsidRPr="00F2219E" w:rsidDel="00270DA3">
          <w:rPr>
            <w:rFonts w:ascii="Microsoft New Tai Lue" w:eastAsia="Times New Roman" w:hAnsi="Microsoft New Tai Lue" w:cs="Microsoft New Tai Lue"/>
          </w:rPr>
          <w:delText xml:space="preserve"> to integrate with large number of bespoke systems </w:delText>
        </w:r>
        <w:r w:rsidDel="00270DA3">
          <w:rPr>
            <w:rFonts w:ascii="Microsoft New Tai Lue" w:eastAsia="Times New Roman" w:hAnsi="Microsoft New Tai Lue" w:cs="Microsoft New Tai Lue"/>
          </w:rPr>
          <w:delText>to transfer and obtain the data?</w:delText>
        </w:r>
      </w:del>
    </w:p>
    <w:p w14:paraId="1B3D09CE" w14:textId="4A311DB6" w:rsidR="00ED0BA7" w:rsidRPr="00F2219E" w:rsidDel="0005015A" w:rsidRDefault="009C130C" w:rsidP="009C130C">
      <w:pPr>
        <w:numPr>
          <w:ilvl w:val="0"/>
          <w:numId w:val="4"/>
        </w:numPr>
        <w:jc w:val="both"/>
        <w:rPr>
          <w:del w:id="40" w:author="Shruti Malani Krishnan" w:date="2017-09-05T09:18:00Z"/>
          <w:rFonts w:ascii="Microsoft New Tai Lue" w:eastAsia="Times New Roman" w:hAnsi="Microsoft New Tai Lue" w:cs="Microsoft New Tai Lue"/>
        </w:rPr>
      </w:pPr>
      <w:del w:id="41" w:author="Shruti Malani Krishnan" w:date="2017-09-05T09:18:00Z">
        <w:r w:rsidDel="0005015A">
          <w:rPr>
            <w:rFonts w:ascii="Microsoft New Tai Lue" w:eastAsia="Times New Roman" w:hAnsi="Microsoft New Tai Lue" w:cs="Microsoft New Tai Lue"/>
          </w:rPr>
          <w:delText>Would it be possible to integrate an</w:delText>
        </w:r>
        <w:r w:rsidR="00F2219E" w:rsidRPr="00F2219E" w:rsidDel="0005015A">
          <w:rPr>
            <w:rFonts w:ascii="Microsoft New Tai Lue" w:eastAsia="Times New Roman" w:hAnsi="Microsoft New Tai Lue" w:cs="Microsoft New Tai Lue"/>
          </w:rPr>
          <w:delText xml:space="preserve"> a</w:delText>
        </w:r>
        <w:r w:rsidDel="0005015A">
          <w:rPr>
            <w:rFonts w:ascii="Microsoft New Tai Lue" w:eastAsia="Times New Roman" w:hAnsi="Microsoft New Tai Lue" w:cs="Microsoft New Tai Lue"/>
          </w:rPr>
          <w:delText>dditional</w:delText>
        </w:r>
        <w:r w:rsidR="00F2219E" w:rsidRPr="00F2219E" w:rsidDel="0005015A">
          <w:rPr>
            <w:rFonts w:ascii="Microsoft New Tai Lue" w:eastAsia="Times New Roman" w:hAnsi="Microsoft New Tai Lue" w:cs="Microsoft New Tai Lue"/>
          </w:rPr>
          <w:delText xml:space="preserve"> messaging queue system that will allow </w:delText>
        </w:r>
        <w:r w:rsidDel="0005015A">
          <w:rPr>
            <w:rFonts w:ascii="Microsoft New Tai Lue" w:eastAsia="Times New Roman" w:hAnsi="Microsoft New Tai Lue" w:cs="Microsoft New Tai Lue"/>
          </w:rPr>
          <w:delText xml:space="preserve">the company </w:delText>
        </w:r>
        <w:r w:rsidR="00F2219E" w:rsidRPr="00F2219E" w:rsidDel="0005015A">
          <w:rPr>
            <w:rFonts w:ascii="Microsoft New Tai Lue" w:eastAsia="Times New Roman" w:hAnsi="Microsoft New Tai Lue" w:cs="Microsoft New Tai Lue"/>
          </w:rPr>
          <w:delText>to overcome the limitations of the IBM Softlayer messaging queue</w:delText>
        </w:r>
        <w:r w:rsidDel="0005015A">
          <w:rPr>
            <w:rFonts w:ascii="Microsoft New Tai Lue" w:eastAsia="Times New Roman" w:hAnsi="Microsoft New Tai Lue" w:cs="Microsoft New Tai Lue"/>
          </w:rPr>
          <w:delText>?</w:delText>
        </w:r>
      </w:del>
    </w:p>
    <w:p w14:paraId="6CBC7F45" w14:textId="6C065A44" w:rsidR="00F2219E" w:rsidRPr="00F2219E" w:rsidRDefault="00F2219E" w:rsidP="00ED0BA7">
      <w:pPr>
        <w:numPr>
          <w:ilvl w:val="0"/>
          <w:numId w:val="4"/>
        </w:numPr>
        <w:jc w:val="both"/>
        <w:rPr>
          <w:rFonts w:ascii="Microsoft New Tai Lue" w:eastAsia="Times New Roman" w:hAnsi="Microsoft New Tai Lue" w:cs="Microsoft New Tai Lue"/>
        </w:rPr>
      </w:pPr>
      <w:r w:rsidRPr="00F2219E">
        <w:rPr>
          <w:rFonts w:ascii="Microsoft New Tai Lue" w:eastAsia="Times New Roman" w:hAnsi="Microsoft New Tai Lue" w:cs="Microsoft New Tai Lue"/>
        </w:rPr>
        <w:t>Whether the system would be compliant with EU data regulations</w:t>
      </w:r>
      <w:r w:rsidR="009C130C">
        <w:rPr>
          <w:rFonts w:ascii="Microsoft New Tai Lue" w:eastAsia="Times New Roman" w:hAnsi="Microsoft New Tai Lue" w:cs="Microsoft New Tai Lue"/>
        </w:rPr>
        <w:t>?</w:t>
      </w:r>
    </w:p>
    <w:p w14:paraId="7E44AE5D" w14:textId="0E373C6C" w:rsidR="00F2219E" w:rsidRPr="00F2219E" w:rsidRDefault="009C130C" w:rsidP="00ED0BA7">
      <w:pPr>
        <w:numPr>
          <w:ilvl w:val="0"/>
          <w:numId w:val="4"/>
        </w:numPr>
        <w:jc w:val="both"/>
        <w:rPr>
          <w:rFonts w:ascii="Microsoft New Tai Lue" w:eastAsia="Times New Roman" w:hAnsi="Microsoft New Tai Lue" w:cs="Microsoft New Tai Lue"/>
        </w:rPr>
      </w:pPr>
      <w:r>
        <w:rPr>
          <w:rFonts w:ascii="Microsoft New Tai Lue" w:eastAsia="Times New Roman" w:hAnsi="Microsoft New Tai Lue" w:cs="Microsoft New Tai Lue"/>
        </w:rPr>
        <w:t>Will it be possible to create a</w:t>
      </w:r>
      <w:r w:rsidR="00F2219E" w:rsidRPr="00F2219E">
        <w:rPr>
          <w:rFonts w:ascii="Microsoft New Tai Lue" w:eastAsia="Times New Roman" w:hAnsi="Microsoft New Tai Lue" w:cs="Microsoft New Tai Lue"/>
        </w:rPr>
        <w:t xml:space="preserve"> personal identity for the digital world which will enable users to port their data as an asset class</w:t>
      </w:r>
      <w:r>
        <w:rPr>
          <w:rFonts w:ascii="Microsoft New Tai Lue" w:eastAsia="Times New Roman" w:hAnsi="Microsoft New Tai Lue" w:cs="Microsoft New Tai Lue"/>
        </w:rPr>
        <w:t>?</w:t>
      </w:r>
    </w:p>
    <w:p w14:paraId="0A353F14" w14:textId="25A0B3D8" w:rsidR="00F2219E" w:rsidRDefault="009C130C" w:rsidP="00ED0BA7">
      <w:pPr>
        <w:numPr>
          <w:ilvl w:val="0"/>
          <w:numId w:val="4"/>
        </w:numPr>
        <w:jc w:val="both"/>
        <w:rPr>
          <w:ins w:id="42" w:author="Shruti Malani Krishnan" w:date="2017-09-05T09:18:00Z"/>
          <w:rFonts w:ascii="Microsoft New Tai Lue" w:eastAsia="Times New Roman" w:hAnsi="Microsoft New Tai Lue" w:cs="Microsoft New Tai Lue"/>
        </w:rPr>
      </w:pPr>
      <w:r>
        <w:rPr>
          <w:rFonts w:ascii="Microsoft New Tai Lue" w:eastAsia="Times New Roman" w:hAnsi="Microsoft New Tai Lue" w:cs="Microsoft New Tai Lue"/>
        </w:rPr>
        <w:t>Would it be possible to</w:t>
      </w:r>
      <w:r w:rsidR="00F2219E" w:rsidRPr="00F2219E">
        <w:rPr>
          <w:rFonts w:ascii="Microsoft New Tai Lue" w:eastAsia="Times New Roman" w:hAnsi="Microsoft New Tai Lue" w:cs="Microsoft New Tai Lue"/>
        </w:rPr>
        <w:t xml:space="preserve"> </w:t>
      </w:r>
      <w:del w:id="43" w:author="Shruti Malani Krishnan" w:date="2017-11-30T03:55:00Z">
        <w:r w:rsidR="00F2219E" w:rsidRPr="00F2219E" w:rsidDel="00D203B9">
          <w:rPr>
            <w:rFonts w:ascii="Microsoft New Tai Lue" w:eastAsia="Times New Roman" w:hAnsi="Microsoft New Tai Lue" w:cs="Microsoft New Tai Lue"/>
          </w:rPr>
          <w:delText xml:space="preserve">capture </w:delText>
        </w:r>
      </w:del>
      <w:ins w:id="44" w:author="Shruti Malani Krishnan" w:date="2017-11-30T03:55:00Z">
        <w:r w:rsidR="00D203B9">
          <w:rPr>
            <w:rFonts w:ascii="Microsoft New Tai Lue" w:eastAsia="Times New Roman" w:hAnsi="Microsoft New Tai Lue" w:cs="Microsoft New Tai Lue"/>
          </w:rPr>
          <w:t>enhance</w:t>
        </w:r>
        <w:r w:rsidR="00D203B9" w:rsidRPr="00F2219E">
          <w:rPr>
            <w:rFonts w:ascii="Microsoft New Tai Lue" w:eastAsia="Times New Roman" w:hAnsi="Microsoft New Tai Lue" w:cs="Microsoft New Tai Lue"/>
          </w:rPr>
          <w:t xml:space="preserve"> </w:t>
        </w:r>
      </w:ins>
      <w:r w:rsidR="00F2219E" w:rsidRPr="00F2219E">
        <w:rPr>
          <w:rFonts w:ascii="Microsoft New Tai Lue" w:eastAsia="Times New Roman" w:hAnsi="Microsoft New Tai Lue" w:cs="Microsoft New Tai Lue"/>
        </w:rPr>
        <w:t>user behavio</w:t>
      </w:r>
      <w:r w:rsidR="00F2219E">
        <w:rPr>
          <w:rFonts w:ascii="Microsoft New Tai Lue" w:eastAsia="Times New Roman" w:hAnsi="Microsoft New Tai Lue" w:cs="Microsoft New Tai Lue"/>
        </w:rPr>
        <w:t>u</w:t>
      </w:r>
      <w:r w:rsidR="00F2219E" w:rsidRPr="00F2219E">
        <w:rPr>
          <w:rFonts w:ascii="Microsoft New Tai Lue" w:eastAsia="Times New Roman" w:hAnsi="Microsoft New Tai Lue" w:cs="Microsoft New Tai Lue"/>
        </w:rPr>
        <w:t>r</w:t>
      </w:r>
      <w:ins w:id="45" w:author="Shruti Malani Krishnan" w:date="2017-11-30T03:54:00Z">
        <w:r w:rsidR="00270DA3">
          <w:rPr>
            <w:rFonts w:ascii="Microsoft New Tai Lue" w:eastAsia="Times New Roman" w:hAnsi="Microsoft New Tai Lue" w:cs="Microsoft New Tai Lue"/>
          </w:rPr>
          <w:t xml:space="preserve"> </w:t>
        </w:r>
      </w:ins>
      <w:ins w:id="46" w:author="Shruti Malani Krishnan" w:date="2017-11-30T03:55:00Z">
        <w:r w:rsidR="00D203B9">
          <w:rPr>
            <w:rFonts w:ascii="Microsoft New Tai Lue" w:eastAsia="Times New Roman" w:hAnsi="Microsoft New Tai Lue" w:cs="Microsoft New Tai Lue"/>
          </w:rPr>
          <w:t xml:space="preserve">data </w:t>
        </w:r>
      </w:ins>
      <w:del w:id="47" w:author="Shruti Malani Krishnan" w:date="2017-11-30T03:56:00Z">
        <w:r w:rsidR="00F2219E" w:rsidRPr="00F2219E" w:rsidDel="00D203B9">
          <w:rPr>
            <w:rFonts w:ascii="Microsoft New Tai Lue" w:eastAsia="Times New Roman" w:hAnsi="Microsoft New Tai Lue" w:cs="Microsoft New Tai Lue"/>
          </w:rPr>
          <w:delText xml:space="preserve"> </w:delText>
        </w:r>
      </w:del>
      <w:r w:rsidR="00F2219E" w:rsidRPr="00F2219E">
        <w:rPr>
          <w:rFonts w:ascii="Microsoft New Tai Lue" w:eastAsia="Times New Roman" w:hAnsi="Microsoft New Tai Lue" w:cs="Microsoft New Tai Lue"/>
        </w:rPr>
        <w:t xml:space="preserve">on </w:t>
      </w:r>
      <w:del w:id="48" w:author="Shruti Malani Krishnan" w:date="2017-11-30T03:55:00Z">
        <w:r w:rsidR="00F2219E" w:rsidRPr="00F2219E" w:rsidDel="00D203B9">
          <w:rPr>
            <w:rFonts w:ascii="Microsoft New Tai Lue" w:eastAsia="Times New Roman" w:hAnsi="Microsoft New Tai Lue" w:cs="Microsoft New Tai Lue"/>
          </w:rPr>
          <w:delText>mobile devices</w:delText>
        </w:r>
        <w:r w:rsidDel="00D203B9">
          <w:rPr>
            <w:rFonts w:ascii="Microsoft New Tai Lue" w:eastAsia="Times New Roman" w:hAnsi="Microsoft New Tai Lue" w:cs="Microsoft New Tai Lue"/>
          </w:rPr>
          <w:delText>,</w:delText>
        </w:r>
        <w:r w:rsidR="00F2219E" w:rsidRPr="00F2219E" w:rsidDel="00D203B9">
          <w:rPr>
            <w:rFonts w:ascii="Microsoft New Tai Lue" w:eastAsia="Times New Roman" w:hAnsi="Microsoft New Tai Lue" w:cs="Microsoft New Tai Lue"/>
          </w:rPr>
          <w:delText xml:space="preserve"> especially </w:delText>
        </w:r>
      </w:del>
      <w:r w:rsidR="00F2219E" w:rsidRPr="00F2219E">
        <w:rPr>
          <w:rFonts w:ascii="Microsoft New Tai Lue" w:eastAsia="Times New Roman" w:hAnsi="Microsoft New Tai Lue" w:cs="Microsoft New Tai Lue"/>
        </w:rPr>
        <w:t>iOS and Android</w:t>
      </w:r>
      <w:ins w:id="49" w:author="Shruti Malani Krishnan" w:date="2017-11-30T03:55:00Z">
        <w:r w:rsidR="00D203B9">
          <w:rPr>
            <w:rFonts w:ascii="Microsoft New Tai Lue" w:eastAsia="Times New Roman" w:hAnsi="Microsoft New Tai Lue" w:cs="Microsoft New Tai Lue"/>
          </w:rPr>
          <w:t xml:space="preserve"> apps consistently</w:t>
        </w:r>
      </w:ins>
      <w:ins w:id="50" w:author="Shruti Malani Krishnan" w:date="2017-11-30T03:56:00Z">
        <w:r w:rsidR="00D203B9">
          <w:rPr>
            <w:rFonts w:ascii="Microsoft New Tai Lue" w:eastAsia="Times New Roman" w:hAnsi="Microsoft New Tai Lue" w:cs="Microsoft New Tai Lue"/>
          </w:rPr>
          <w:t xml:space="preserve"> (apps used, connected time, browsing habits)</w:t>
        </w:r>
      </w:ins>
      <w:r>
        <w:rPr>
          <w:rFonts w:ascii="Microsoft New Tai Lue" w:eastAsia="Times New Roman" w:hAnsi="Microsoft New Tai Lue" w:cs="Microsoft New Tai Lue"/>
        </w:rPr>
        <w:t>,</w:t>
      </w:r>
      <w:r w:rsidR="00F2219E" w:rsidRPr="00F2219E">
        <w:rPr>
          <w:rFonts w:ascii="Microsoft New Tai Lue" w:eastAsia="Times New Roman" w:hAnsi="Microsoft New Tai Lue" w:cs="Microsoft New Tai Lue"/>
        </w:rPr>
        <w:t xml:space="preserve"> while </w:t>
      </w:r>
      <w:ins w:id="51" w:author="Shruti Malani Krishnan" w:date="2017-11-30T03:56:00Z">
        <w:r w:rsidR="00D203B9">
          <w:rPr>
            <w:rFonts w:ascii="Microsoft New Tai Lue" w:eastAsia="Times New Roman" w:hAnsi="Microsoft New Tai Lue" w:cs="Microsoft New Tai Lue"/>
          </w:rPr>
          <w:t xml:space="preserve">minimizing impact to </w:t>
        </w:r>
      </w:ins>
      <w:del w:id="52" w:author="Shruti Malani Krishnan" w:date="2017-11-30T03:56:00Z">
        <w:r w:rsidR="00F2219E" w:rsidRPr="00F2219E" w:rsidDel="00D203B9">
          <w:rPr>
            <w:rFonts w:ascii="Microsoft New Tai Lue" w:eastAsia="Times New Roman" w:hAnsi="Microsoft New Tai Lue" w:cs="Microsoft New Tai Lue"/>
          </w:rPr>
          <w:delText xml:space="preserve">not impacting </w:delText>
        </w:r>
      </w:del>
      <w:r w:rsidR="00F2219E" w:rsidRPr="00F2219E">
        <w:rPr>
          <w:rFonts w:ascii="Microsoft New Tai Lue" w:eastAsia="Times New Roman" w:hAnsi="Microsoft New Tai Lue" w:cs="Microsoft New Tai Lue"/>
        </w:rPr>
        <w:t>battery life</w:t>
      </w:r>
      <w:r>
        <w:rPr>
          <w:rFonts w:ascii="Microsoft New Tai Lue" w:eastAsia="Times New Roman" w:hAnsi="Microsoft New Tai Lue" w:cs="Microsoft New Tai Lue"/>
        </w:rPr>
        <w:t>?</w:t>
      </w:r>
    </w:p>
    <w:p w14:paraId="7CFEB3BB" w14:textId="7592CD29" w:rsidR="0005015A" w:rsidRPr="00ED0BA7" w:rsidDel="0005015A" w:rsidRDefault="0005015A" w:rsidP="00ED0BA7">
      <w:pPr>
        <w:numPr>
          <w:ilvl w:val="0"/>
          <w:numId w:val="4"/>
        </w:numPr>
        <w:jc w:val="both"/>
        <w:rPr>
          <w:del w:id="53" w:author="Shruti Malani Krishnan" w:date="2017-09-05T09:18:00Z"/>
          <w:rFonts w:ascii="Microsoft New Tai Lue" w:eastAsia="Times New Roman" w:hAnsi="Microsoft New Tai Lue" w:cs="Microsoft New Tai Lue"/>
        </w:rPr>
      </w:pPr>
    </w:p>
    <w:p w14:paraId="08A8BF10" w14:textId="3E793411" w:rsidR="00642BC0" w:rsidRPr="002B6167" w:rsidRDefault="003F3287" w:rsidP="00642BC0">
      <w:pPr>
        <w:pStyle w:val="Heading1"/>
        <w:ind w:hanging="1985"/>
      </w:pPr>
      <w:r w:rsidRPr="00DD6446">
        <w:rPr>
          <w:rFonts w:ascii="Microsoft New Tai Lue" w:hAnsi="Microsoft New Tai Lue" w:cs="Microsoft New Tai Lue"/>
          <w:b w:val="0"/>
          <w:noProof/>
          <w:color w:val="808080"/>
          <w:sz w:val="22"/>
          <w:szCs w:val="28"/>
          <w:lang w:val="en-US"/>
        </w:rPr>
        <mc:AlternateContent>
          <mc:Choice Requires="wps">
            <w:drawing>
              <wp:anchor distT="0" distB="0" distL="114300" distR="114300" simplePos="0" relativeHeight="251652096" behindDoc="0" locked="0" layoutInCell="1" allowOverlap="1" wp14:anchorId="28273FEF" wp14:editId="122350A7">
                <wp:simplePos x="0" y="0"/>
                <wp:positionH relativeFrom="column">
                  <wp:posOffset>-3810</wp:posOffset>
                </wp:positionH>
                <wp:positionV relativeFrom="paragraph">
                  <wp:posOffset>701675</wp:posOffset>
                </wp:positionV>
                <wp:extent cx="5726430" cy="0"/>
                <wp:effectExtent l="8890" t="15875" r="30480" b="22225"/>
                <wp:wrapNone/>
                <wp:docPr id="11"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15875">
                          <a:solidFill>
                            <a:srgbClr val="7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C83691" id="AutoShape_x0020_222" o:spid="_x0000_s1026" type="#_x0000_t32" style="position:absolute;margin-left:-.3pt;margin-top:55.25pt;width:450.9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" strokecolor="#7f0000" strokeweight="1.25pt"/>
            </w:pict>
          </mc:Fallback>
        </mc:AlternateContent>
      </w:r>
      <w:r w:rsidR="003B1894">
        <w:rPr>
          <w:rFonts w:ascii="Microsoft Sans Serif" w:hAnsi="Microsoft Sans Serif" w:cs="Microsoft Sans Serif"/>
          <w:i w:val="0"/>
          <w:color w:val="D9D9D9"/>
          <w:sz w:val="96"/>
          <w:szCs w:val="144"/>
          <w:lang w:val="en-GB"/>
        </w:rPr>
        <w:t>7</w:t>
      </w:r>
      <w:r w:rsidR="00642BC0">
        <w:tab/>
      </w:r>
      <w:r w:rsidR="00DD6446" w:rsidRPr="00DD6446">
        <w:rPr>
          <w:rFonts w:ascii="Calibri" w:hAnsi="Calibri" w:cs="Calibri"/>
          <w:i w:val="0"/>
          <w:color w:val="808080"/>
          <w:sz w:val="40"/>
          <w:szCs w:val="56"/>
          <w:lang w:val="en-GB"/>
        </w:rPr>
        <w:t>How the Uncertainties Were Overcome</w:t>
      </w:r>
    </w:p>
    <w:p w14:paraId="037885E8" w14:textId="40EDBF94" w:rsidR="00F2219E" w:rsidRDefault="00DD6446" w:rsidP="00F2219E">
      <w:pPr>
        <w:rPr>
          <w:rFonts w:ascii="Microsoft New Tai Lue" w:hAnsi="Microsoft New Tai Lue" w:cs="Microsoft New Tai Lue"/>
        </w:rPr>
      </w:pPr>
      <w:r>
        <w:rPr>
          <w:rFonts w:ascii="Microsoft New Tai Lue" w:hAnsi="Microsoft New Tai Lue" w:cs="Microsoft New Tai Lue"/>
        </w:rPr>
        <w:t xml:space="preserve">The scientific/technological uncertainties outlined above </w:t>
      </w:r>
      <w:r w:rsidR="009127B0">
        <w:rPr>
          <w:rFonts w:ascii="Microsoft New Tai Lue" w:hAnsi="Microsoft New Tai Lue" w:cs="Microsoft New Tai Lue"/>
        </w:rPr>
        <w:t xml:space="preserve">required substantial research &amp; development work and </w:t>
      </w:r>
      <w:r>
        <w:rPr>
          <w:rFonts w:ascii="Microsoft New Tai Lue" w:hAnsi="Microsoft New Tai Lue" w:cs="Microsoft New Tai Lue"/>
        </w:rPr>
        <w:t>were</w:t>
      </w:r>
      <w:r w:rsidR="009127B0">
        <w:rPr>
          <w:rFonts w:ascii="Microsoft New Tai Lue" w:hAnsi="Microsoft New Tai Lue" w:cs="Microsoft New Tai Lue"/>
        </w:rPr>
        <w:t xml:space="preserve"> addressed</w:t>
      </w:r>
      <w:r>
        <w:rPr>
          <w:rFonts w:ascii="Microsoft New Tai Lue" w:hAnsi="Microsoft New Tai Lue" w:cs="Microsoft New Tai Lue"/>
        </w:rPr>
        <w:t xml:space="preserve"> as follows:</w:t>
      </w:r>
    </w:p>
    <w:p w14:paraId="0B49B4C3" w14:textId="5F075DDF" w:rsidR="00F2219E" w:rsidRPr="00ED0BA7" w:rsidRDefault="00FC03CC" w:rsidP="00FC03CC">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t>The company is c</w:t>
      </w:r>
      <w:r w:rsidR="00F2219E" w:rsidRPr="00F2219E">
        <w:rPr>
          <w:rFonts w:ascii="Microsoft New Tai Lue" w:eastAsia="Times New Roman" w:hAnsi="Microsoft New Tai Lue" w:cs="Microsoft New Tai Lue"/>
        </w:rPr>
        <w:t xml:space="preserve">ontinually developing and adapting </w:t>
      </w:r>
      <w:r>
        <w:rPr>
          <w:rFonts w:ascii="Microsoft New Tai Lue" w:eastAsia="Times New Roman" w:hAnsi="Microsoft New Tai Lue" w:cs="Microsoft New Tai Lue"/>
        </w:rPr>
        <w:t>their</w:t>
      </w:r>
      <w:r w:rsidR="00F2219E" w:rsidRPr="00F2219E">
        <w:rPr>
          <w:rFonts w:ascii="Microsoft New Tai Lue" w:eastAsia="Times New Roman" w:hAnsi="Microsoft New Tai Lue" w:cs="Microsoft New Tai Lue"/>
        </w:rPr>
        <w:t xml:space="preserve"> data structure with a </w:t>
      </w:r>
      <w:proofErr w:type="spellStart"/>
      <w:r w:rsidR="00F2219E" w:rsidRPr="00F2219E">
        <w:rPr>
          <w:rFonts w:ascii="Microsoft New Tai Lue" w:eastAsia="Times New Roman" w:hAnsi="Microsoft New Tai Lue" w:cs="Microsoft New Tai Lue"/>
        </w:rPr>
        <w:t>noSQL</w:t>
      </w:r>
      <w:proofErr w:type="spellEnd"/>
      <w:r w:rsidR="00F2219E" w:rsidRPr="00F2219E">
        <w:rPr>
          <w:rFonts w:ascii="Microsoft New Tai Lue" w:eastAsia="Times New Roman" w:hAnsi="Microsoft New Tai Lue" w:cs="Microsoft New Tai Lue"/>
        </w:rPr>
        <w:t xml:space="preserve"> da</w:t>
      </w:r>
      <w:r>
        <w:rPr>
          <w:rFonts w:ascii="Microsoft New Tai Lue" w:eastAsia="Times New Roman" w:hAnsi="Microsoft New Tai Lue" w:cs="Microsoft New Tai Lue"/>
        </w:rPr>
        <w:t>tabase (MongoDB)</w:t>
      </w:r>
      <w:ins w:id="54" w:author="Shruti Malani Krishnan" w:date="2017-09-05T09:19:00Z">
        <w:r w:rsidR="0005015A">
          <w:rPr>
            <w:rFonts w:ascii="Microsoft New Tai Lue" w:eastAsia="Times New Roman" w:hAnsi="Microsoft New Tai Lue" w:cs="Microsoft New Tai Lue"/>
          </w:rPr>
          <w:t>.</w:t>
        </w:r>
      </w:ins>
      <w:del w:id="55" w:author="Shruti Malani Krishnan" w:date="2017-09-05T09:19:00Z">
        <w:r w:rsidDel="0005015A">
          <w:rPr>
            <w:rFonts w:ascii="Microsoft New Tai Lue" w:eastAsia="Times New Roman" w:hAnsi="Microsoft New Tai Lue" w:cs="Microsoft New Tai Lue"/>
          </w:rPr>
          <w:delText>.</w:delText>
        </w:r>
      </w:del>
      <w:r>
        <w:rPr>
          <w:rFonts w:ascii="Microsoft New Tai Lue" w:eastAsia="Times New Roman" w:hAnsi="Microsoft New Tai Lue" w:cs="Microsoft New Tai Lue"/>
        </w:rPr>
        <w:t xml:space="preserve"> They</w:t>
      </w:r>
      <w:r w:rsidR="00F2219E" w:rsidRPr="00F2219E">
        <w:rPr>
          <w:rFonts w:ascii="Microsoft New Tai Lue" w:eastAsia="Times New Roman" w:hAnsi="Microsoft New Tai Lue" w:cs="Microsoft New Tai Lue"/>
        </w:rPr>
        <w:t xml:space="preserve">’re </w:t>
      </w:r>
      <w:r w:rsidR="00F2219E" w:rsidRPr="00F2219E">
        <w:rPr>
          <w:rFonts w:ascii="Microsoft New Tai Lue" w:eastAsia="Times New Roman" w:hAnsi="Microsoft New Tai Lue" w:cs="Microsoft New Tai Lue"/>
        </w:rPr>
        <w:lastRenderedPageBreak/>
        <w:t>working to scale</w:t>
      </w:r>
      <w:del w:id="56" w:author="Shruti Malani Krishnan" w:date="2017-11-30T03:57:00Z">
        <w:r w:rsidR="00F2219E" w:rsidRPr="00F2219E" w:rsidDel="00D203B9">
          <w:rPr>
            <w:rFonts w:ascii="Microsoft New Tai Lue" w:eastAsia="Times New Roman" w:hAnsi="Microsoft New Tai Lue" w:cs="Microsoft New Tai Lue"/>
          </w:rPr>
          <w:delText xml:space="preserve"> our</w:delText>
        </w:r>
      </w:del>
      <w:r w:rsidR="00F2219E" w:rsidRPr="00F2219E">
        <w:rPr>
          <w:rFonts w:ascii="Microsoft New Tai Lue" w:eastAsia="Times New Roman" w:hAnsi="Microsoft New Tai Lue" w:cs="Microsoft New Tai Lue"/>
        </w:rPr>
        <w:t xml:space="preserve"> analytics with Python</w:t>
      </w:r>
      <w:ins w:id="57" w:author="Shruti Malani Krishnan" w:date="2017-11-30T03:57:00Z">
        <w:r w:rsidR="00D203B9">
          <w:rPr>
            <w:rFonts w:ascii="Microsoft New Tai Lue" w:eastAsia="Times New Roman" w:hAnsi="Microsoft New Tai Lue" w:cs="Microsoft New Tai Lue"/>
          </w:rPr>
          <w:t xml:space="preserve"> and considering new platforms for analytics GUI</w:t>
        </w:r>
      </w:ins>
      <w:del w:id="58" w:author="Shruti Malani Krishnan" w:date="2017-11-30T03:57:00Z">
        <w:r w:rsidR="00F2219E" w:rsidRPr="00F2219E" w:rsidDel="00D203B9">
          <w:rPr>
            <w:rFonts w:ascii="Microsoft New Tai Lue" w:eastAsia="Times New Roman" w:hAnsi="Microsoft New Tai Lue" w:cs="Microsoft New Tai Lue"/>
          </w:rPr>
          <w:delText xml:space="preserve"> as its proven to be the most scalable</w:delText>
        </w:r>
      </w:del>
      <w:r w:rsidR="00F2219E" w:rsidRPr="00F2219E">
        <w:rPr>
          <w:rFonts w:ascii="Microsoft New Tai Lue" w:eastAsia="Times New Roman" w:hAnsi="Microsoft New Tai Lue" w:cs="Microsoft New Tai Lue"/>
        </w:rPr>
        <w:t xml:space="preserve">. </w:t>
      </w:r>
      <w:del w:id="59" w:author="Shruti Malani Krishnan" w:date="2017-11-30T03:57:00Z">
        <w:r w:rsidR="00F2219E" w:rsidRPr="00F2219E" w:rsidDel="00D203B9">
          <w:rPr>
            <w:rFonts w:ascii="Microsoft New Tai Lue" w:eastAsia="Times New Roman" w:hAnsi="Microsoft New Tai Lue" w:cs="Microsoft New Tai Lue"/>
          </w:rPr>
          <w:delText>Analytics development is in progress a</w:delText>
        </w:r>
      </w:del>
      <w:ins w:id="60" w:author="Shruti Malani Krishnan" w:date="2017-11-30T03:57:00Z">
        <w:r w:rsidR="00D203B9">
          <w:rPr>
            <w:rFonts w:ascii="Microsoft New Tai Lue" w:eastAsia="Times New Roman" w:hAnsi="Microsoft New Tai Lue" w:cs="Microsoft New Tai Lue"/>
          </w:rPr>
          <w:t>They have done research and development for th</w:t>
        </w:r>
      </w:ins>
      <w:ins w:id="61" w:author="Shruti Malani Krishnan" w:date="2017-11-30T03:58:00Z">
        <w:r w:rsidR="00D203B9">
          <w:rPr>
            <w:rFonts w:ascii="Microsoft New Tai Lue" w:eastAsia="Times New Roman" w:hAnsi="Microsoft New Tai Lue" w:cs="Microsoft New Tai Lue"/>
          </w:rPr>
          <w:t>eir</w:t>
        </w:r>
      </w:ins>
      <w:del w:id="62" w:author="Shruti Malani Krishnan" w:date="2017-11-30T03:57:00Z">
        <w:r w:rsidR="00F2219E" w:rsidRPr="00F2219E" w:rsidDel="00D203B9">
          <w:rPr>
            <w:rFonts w:ascii="Microsoft New Tai Lue" w:eastAsia="Times New Roman" w:hAnsi="Microsoft New Tai Lue" w:cs="Microsoft New Tai Lue"/>
          </w:rPr>
          <w:delText xml:space="preserve">s </w:delText>
        </w:r>
        <w:r w:rsidDel="00D203B9">
          <w:rPr>
            <w:rFonts w:ascii="Microsoft New Tai Lue" w:eastAsia="Times New Roman" w:hAnsi="Microsoft New Tai Lue" w:cs="Microsoft New Tai Lue"/>
          </w:rPr>
          <w:delText>they continue to</w:delText>
        </w:r>
        <w:r w:rsidR="00F2219E" w:rsidRPr="00F2219E" w:rsidDel="00D203B9">
          <w:rPr>
            <w:rFonts w:ascii="Microsoft New Tai Lue" w:eastAsia="Times New Roman" w:hAnsi="Microsoft New Tai Lue" w:cs="Microsoft New Tai Lue"/>
          </w:rPr>
          <w:delText xml:space="preserve"> scale </w:delText>
        </w:r>
        <w:r w:rsidDel="00D203B9">
          <w:rPr>
            <w:rFonts w:ascii="Microsoft New Tai Lue" w:eastAsia="Times New Roman" w:hAnsi="Microsoft New Tai Lue" w:cs="Microsoft New Tai Lue"/>
          </w:rPr>
          <w:delText>their</w:delText>
        </w:r>
      </w:del>
      <w:r w:rsidR="00F2219E" w:rsidRPr="00F2219E">
        <w:rPr>
          <w:rFonts w:ascii="Microsoft New Tai Lue" w:eastAsia="Times New Roman" w:hAnsi="Microsoft New Tai Lue" w:cs="Microsoft New Tai Lue"/>
        </w:rPr>
        <w:t xml:space="preserve"> SaaS </w:t>
      </w:r>
      <w:ins w:id="63" w:author="Shruti Malani Krishnan" w:date="2017-11-30T03:58:00Z">
        <w:r w:rsidR="00D203B9">
          <w:rPr>
            <w:rFonts w:ascii="Microsoft New Tai Lue" w:eastAsia="Times New Roman" w:hAnsi="Microsoft New Tai Lue" w:cs="Microsoft New Tai Lue"/>
          </w:rPr>
          <w:t xml:space="preserve">analytics </w:t>
        </w:r>
      </w:ins>
      <w:r w:rsidR="00F2219E" w:rsidRPr="00F2219E">
        <w:rPr>
          <w:rFonts w:ascii="Microsoft New Tai Lue" w:eastAsia="Times New Roman" w:hAnsi="Microsoft New Tai Lue" w:cs="Microsoft New Tai Lue"/>
        </w:rPr>
        <w:t>offering</w:t>
      </w:r>
      <w:ins w:id="64" w:author="Shruti Malani Krishnan" w:date="2017-11-30T03:15:00Z">
        <w:r w:rsidR="000C408F">
          <w:rPr>
            <w:rFonts w:ascii="Microsoft New Tai Lue" w:eastAsia="Times New Roman" w:hAnsi="Microsoft New Tai Lue" w:cs="Microsoft New Tai Lue"/>
          </w:rPr>
          <w:t xml:space="preserve"> with a beta project </w:t>
        </w:r>
      </w:ins>
      <w:ins w:id="65" w:author="Shruti Malani Krishnan" w:date="2017-11-30T03:58:00Z">
        <w:r w:rsidR="00D203B9">
          <w:rPr>
            <w:rFonts w:ascii="Microsoft New Tai Lue" w:eastAsia="Times New Roman" w:hAnsi="Microsoft New Tai Lue" w:cs="Microsoft New Tai Lue"/>
          </w:rPr>
          <w:t>now in progress</w:t>
        </w:r>
      </w:ins>
      <w:r w:rsidR="00F2219E" w:rsidRPr="00F2219E">
        <w:rPr>
          <w:rFonts w:ascii="Microsoft New Tai Lue" w:eastAsia="Times New Roman" w:hAnsi="Microsoft New Tai Lue" w:cs="Microsoft New Tai Lue"/>
        </w:rPr>
        <w:t>.</w:t>
      </w:r>
      <w:ins w:id="66" w:author="Shruti Malani Krishnan" w:date="2017-11-30T03:15:00Z">
        <w:r w:rsidR="000C408F">
          <w:rPr>
            <w:rFonts w:ascii="Microsoft New Tai Lue" w:eastAsia="Times New Roman" w:hAnsi="Microsoft New Tai Lue" w:cs="Microsoft New Tai Lue"/>
          </w:rPr>
          <w:t xml:space="preserve"> </w:t>
        </w:r>
      </w:ins>
    </w:p>
    <w:p w14:paraId="25A8423B" w14:textId="5298A101" w:rsidR="00F2219E" w:rsidRDefault="00F2219E" w:rsidP="00FC03CC">
      <w:pPr>
        <w:numPr>
          <w:ilvl w:val="0"/>
          <w:numId w:val="11"/>
        </w:numPr>
        <w:jc w:val="both"/>
        <w:rPr>
          <w:rFonts w:ascii="Microsoft New Tai Lue" w:eastAsia="Times New Roman" w:hAnsi="Microsoft New Tai Lue" w:cs="Microsoft New Tai Lue"/>
        </w:rPr>
      </w:pPr>
      <w:r w:rsidRPr="00F2219E">
        <w:rPr>
          <w:rFonts w:ascii="Microsoft New Tai Lue" w:eastAsia="Times New Roman" w:hAnsi="Microsoft New Tai Lue" w:cs="Microsoft New Tai Lue"/>
        </w:rPr>
        <w:t xml:space="preserve">Significant and ongoing research &amp; development has been undertaken with regards to establishing and maintaining reliable communication between the various APIs </w:t>
      </w:r>
      <w:r w:rsidR="00FC03CC">
        <w:rPr>
          <w:rFonts w:ascii="Microsoft New Tai Lue" w:eastAsia="Times New Roman" w:hAnsi="Microsoft New Tai Lue" w:cs="Microsoft New Tai Lue"/>
        </w:rPr>
        <w:t>that they are</w:t>
      </w:r>
      <w:r w:rsidRPr="00F2219E">
        <w:rPr>
          <w:rFonts w:ascii="Microsoft New Tai Lue" w:eastAsia="Times New Roman" w:hAnsi="Microsoft New Tai Lue" w:cs="Microsoft New Tai Lue"/>
        </w:rPr>
        <w:t xml:space="preserve"> integrating with as</w:t>
      </w:r>
      <w:r w:rsidR="00FC03CC">
        <w:rPr>
          <w:rFonts w:ascii="Microsoft New Tai Lue" w:eastAsia="Times New Roman" w:hAnsi="Microsoft New Tai Lue" w:cs="Microsoft New Tai Lue"/>
        </w:rPr>
        <w:t xml:space="preserve"> they are changed by the owners</w:t>
      </w:r>
      <w:ins w:id="67" w:author="Shruti Malani Krishnan" w:date="2017-11-30T03:19:00Z">
        <w:r w:rsidR="000C408F">
          <w:rPr>
            <w:rFonts w:ascii="Microsoft New Tai Lue" w:eastAsia="Times New Roman" w:hAnsi="Microsoft New Tai Lue" w:cs="Microsoft New Tai Lue"/>
          </w:rPr>
          <w:t xml:space="preserve">, </w:t>
        </w:r>
      </w:ins>
      <w:del w:id="68" w:author="Shruti Malani Krishnan" w:date="2017-11-30T03:19:00Z">
        <w:r w:rsidRPr="00F2219E" w:rsidDel="000C408F">
          <w:rPr>
            <w:rFonts w:ascii="Microsoft New Tai Lue" w:eastAsia="Times New Roman" w:hAnsi="Microsoft New Tai Lue" w:cs="Microsoft New Tai Lue"/>
          </w:rPr>
          <w:delText xml:space="preserve"> </w:delText>
        </w:r>
        <w:r w:rsidR="00FC03CC" w:rsidDel="000C408F">
          <w:rPr>
            <w:rFonts w:ascii="Microsoft New Tai Lue" w:eastAsia="Times New Roman" w:hAnsi="Microsoft New Tai Lue" w:cs="Microsoft New Tai Lue"/>
          </w:rPr>
          <w:delText>(</w:delText>
        </w:r>
      </w:del>
      <w:r w:rsidRPr="00F2219E">
        <w:rPr>
          <w:rFonts w:ascii="Microsoft New Tai Lue" w:eastAsia="Times New Roman" w:hAnsi="Microsoft New Tai Lue" w:cs="Microsoft New Tai Lue"/>
        </w:rPr>
        <w:t>especially Facebook</w:t>
      </w:r>
      <w:ins w:id="69" w:author="Shruti Malani Krishnan" w:date="2017-11-30T03:18:00Z">
        <w:r w:rsidR="000C408F">
          <w:rPr>
            <w:rFonts w:ascii="Microsoft New Tai Lue" w:eastAsia="Times New Roman" w:hAnsi="Microsoft New Tai Lue" w:cs="Microsoft New Tai Lue"/>
          </w:rPr>
          <w:t xml:space="preserve"> </w:t>
        </w:r>
      </w:ins>
      <w:del w:id="70" w:author="Shruti Malani Krishnan" w:date="2017-11-30T03:18:00Z">
        <w:r w:rsidRPr="00F2219E" w:rsidDel="000C408F">
          <w:rPr>
            <w:rFonts w:ascii="Microsoft New Tai Lue" w:eastAsia="Times New Roman" w:hAnsi="Microsoft New Tai Lue" w:cs="Microsoft New Tai Lue"/>
          </w:rPr>
          <w:delText xml:space="preserve"> and Twitter</w:delText>
        </w:r>
      </w:del>
      <w:ins w:id="71" w:author="Shruti Malani Krishnan" w:date="2017-11-30T03:18:00Z">
        <w:r w:rsidR="000C408F">
          <w:rPr>
            <w:rFonts w:ascii="Microsoft New Tai Lue" w:eastAsia="Times New Roman" w:hAnsi="Microsoft New Tai Lue" w:cs="Microsoft New Tai Lue"/>
          </w:rPr>
          <w:t xml:space="preserve"> as they have changed</w:t>
        </w:r>
      </w:ins>
      <w:ins w:id="72" w:author="Shruti Malani Krishnan" w:date="2017-11-30T03:19:00Z">
        <w:r w:rsidR="000C408F">
          <w:rPr>
            <w:rFonts w:ascii="Microsoft New Tai Lue" w:eastAsia="Times New Roman" w:hAnsi="Microsoft New Tai Lue" w:cs="Microsoft New Tai Lue"/>
          </w:rPr>
          <w:t xml:space="preserve"> the way they provide data with a </w:t>
        </w:r>
        <w:proofErr w:type="gramStart"/>
        <w:r w:rsidR="000C408F">
          <w:rPr>
            <w:rFonts w:ascii="Microsoft New Tai Lue" w:eastAsia="Times New Roman" w:hAnsi="Microsoft New Tai Lue" w:cs="Microsoft New Tai Lue"/>
          </w:rPr>
          <w:t>long term</w:t>
        </w:r>
        <w:proofErr w:type="gramEnd"/>
        <w:r w:rsidR="000C408F">
          <w:rPr>
            <w:rFonts w:ascii="Microsoft New Tai Lue" w:eastAsia="Times New Roman" w:hAnsi="Microsoft New Tai Lue" w:cs="Microsoft New Tai Lue"/>
          </w:rPr>
          <w:t xml:space="preserve"> data deprecation and API changes strategy they’ve rolled out in 2016</w:t>
        </w:r>
      </w:ins>
      <w:del w:id="73" w:author="Shruti Malani Krishnan" w:date="2017-11-30T03:19:00Z">
        <w:r w:rsidR="00FC03CC" w:rsidDel="000C408F">
          <w:rPr>
            <w:rFonts w:ascii="Microsoft New Tai Lue" w:eastAsia="Times New Roman" w:hAnsi="Microsoft New Tai Lue" w:cs="Microsoft New Tai Lue"/>
          </w:rPr>
          <w:delText>)</w:delText>
        </w:r>
      </w:del>
      <w:ins w:id="74" w:author="Shruti Malani Krishnan" w:date="2017-11-30T03:18:00Z">
        <w:r w:rsidR="000C408F">
          <w:rPr>
            <w:rFonts w:ascii="Microsoft New Tai Lue" w:eastAsia="Times New Roman" w:hAnsi="Microsoft New Tai Lue" w:cs="Microsoft New Tai Lue"/>
          </w:rPr>
          <w:t xml:space="preserve">. </w:t>
        </w:r>
      </w:ins>
      <w:del w:id="75" w:author="Shruti Malani Krishnan" w:date="2017-11-30T03:18:00Z">
        <w:r w:rsidRPr="00F2219E" w:rsidDel="000C408F">
          <w:rPr>
            <w:rFonts w:ascii="Microsoft New Tai Lue" w:eastAsia="Times New Roman" w:hAnsi="Microsoft New Tai Lue" w:cs="Microsoft New Tai Lue"/>
          </w:rPr>
          <w:delText>,</w:delText>
        </w:r>
      </w:del>
      <w:del w:id="76" w:author="Shruti Malani Krishnan" w:date="2017-11-30T03:19:00Z">
        <w:r w:rsidRPr="00F2219E" w:rsidDel="000C408F">
          <w:rPr>
            <w:rFonts w:ascii="Microsoft New Tai Lue" w:eastAsia="Times New Roman" w:hAnsi="Microsoft New Tai Lue" w:cs="Microsoft New Tai Lue"/>
          </w:rPr>
          <w:delText xml:space="preserve"> </w:delText>
        </w:r>
        <w:r w:rsidR="00FC03CC" w:rsidDel="000C408F">
          <w:rPr>
            <w:rFonts w:ascii="Microsoft New Tai Lue" w:eastAsia="Times New Roman" w:hAnsi="Microsoft New Tai Lue" w:cs="Microsoft New Tai Lue"/>
          </w:rPr>
          <w:delText>and th</w:delText>
        </w:r>
      </w:del>
      <w:ins w:id="77" w:author="Shruti Malani Krishnan" w:date="2017-11-30T03:19:00Z">
        <w:r w:rsidR="000C408F">
          <w:rPr>
            <w:rFonts w:ascii="Microsoft New Tai Lue" w:eastAsia="Times New Roman" w:hAnsi="Microsoft New Tai Lue" w:cs="Microsoft New Tai Lue"/>
          </w:rPr>
          <w:t>Th</w:t>
        </w:r>
      </w:ins>
      <w:r w:rsidR="00FC03CC">
        <w:rPr>
          <w:rFonts w:ascii="Microsoft New Tai Lue" w:eastAsia="Times New Roman" w:hAnsi="Microsoft New Tai Lue" w:cs="Microsoft New Tai Lue"/>
        </w:rPr>
        <w:t>ey</w:t>
      </w:r>
      <w:r w:rsidRPr="00F2219E">
        <w:rPr>
          <w:rFonts w:ascii="Microsoft New Tai Lue" w:eastAsia="Times New Roman" w:hAnsi="Microsoft New Tai Lue" w:cs="Microsoft New Tai Lue"/>
        </w:rPr>
        <w:t>’re adapting the data schema to make it more efficient for queries</w:t>
      </w:r>
      <w:del w:id="78" w:author="Shruti Malani Krishnan" w:date="2017-11-30T03:19:00Z">
        <w:r w:rsidRPr="00F2219E" w:rsidDel="000C408F">
          <w:rPr>
            <w:rFonts w:ascii="Microsoft New Tai Lue" w:eastAsia="Times New Roman" w:hAnsi="Microsoft New Tai Lue" w:cs="Microsoft New Tai Lue"/>
          </w:rPr>
          <w:delText xml:space="preserve"> </w:delText>
        </w:r>
      </w:del>
      <w:ins w:id="79" w:author="Shruti Malani Krishnan" w:date="2017-11-30T03:19:00Z">
        <w:r w:rsidR="000C408F">
          <w:rPr>
            <w:rFonts w:ascii="Microsoft New Tai Lue" w:eastAsia="Times New Roman" w:hAnsi="Microsoft New Tai Lue" w:cs="Microsoft New Tai Lue"/>
          </w:rPr>
          <w:t xml:space="preserve"> along with </w:t>
        </w:r>
      </w:ins>
      <w:ins w:id="80" w:author="Shruti Malani Krishnan" w:date="2017-11-30T03:20:00Z">
        <w:r w:rsidR="000C408F">
          <w:rPr>
            <w:rFonts w:ascii="Microsoft New Tai Lue" w:eastAsia="Times New Roman" w:hAnsi="Microsoft New Tai Lue" w:cs="Microsoft New Tai Lue"/>
          </w:rPr>
          <w:t>e</w:t>
        </w:r>
      </w:ins>
      <w:ins w:id="81" w:author="Shruti Malani Krishnan" w:date="2017-11-30T03:19:00Z">
        <w:r w:rsidR="000C408F">
          <w:rPr>
            <w:rFonts w:ascii="Microsoft New Tai Lue" w:eastAsia="Times New Roman" w:hAnsi="Microsoft New Tai Lue" w:cs="Microsoft New Tai Lue"/>
          </w:rPr>
          <w:t>fforts to optimize data processing by testing out various indexes on each data collection within MongoDB to speed up processing.</w:t>
        </w:r>
      </w:ins>
      <w:del w:id="82" w:author="Shruti Malani Krishnan" w:date="2017-11-30T03:19:00Z">
        <w:r w:rsidRPr="00F2219E" w:rsidDel="000C408F">
          <w:rPr>
            <w:rFonts w:ascii="Microsoft New Tai Lue" w:eastAsia="Times New Roman" w:hAnsi="Microsoft New Tai Lue" w:cs="Microsoft New Tai Lue"/>
          </w:rPr>
          <w:delText xml:space="preserve">as </w:delText>
        </w:r>
        <w:r w:rsidR="00FC03CC" w:rsidDel="000C408F">
          <w:rPr>
            <w:rFonts w:ascii="Microsoft New Tai Lue" w:eastAsia="Times New Roman" w:hAnsi="Microsoft New Tai Lue" w:cs="Microsoft New Tai Lue"/>
          </w:rPr>
          <w:delText>they</w:delText>
        </w:r>
        <w:r w:rsidRPr="00F2219E" w:rsidDel="000C408F">
          <w:rPr>
            <w:rFonts w:ascii="Microsoft New Tai Lue" w:eastAsia="Times New Roman" w:hAnsi="Microsoft New Tai Lue" w:cs="Microsoft New Tai Lue"/>
          </w:rPr>
          <w:delText xml:space="preserve"> are already looking at over 100k data points on average for each user</w:delText>
        </w:r>
      </w:del>
      <w:del w:id="83" w:author="Shruti Malani Krishnan" w:date="2017-11-30T03:20:00Z">
        <w:r w:rsidRPr="00ED0BA7" w:rsidDel="000C408F">
          <w:rPr>
            <w:rFonts w:ascii="Microsoft New Tai Lue" w:eastAsia="Times New Roman" w:hAnsi="Microsoft New Tai Lue" w:cs="Microsoft New Tai Lue"/>
          </w:rPr>
          <w:delText>.</w:delText>
        </w:r>
      </w:del>
    </w:p>
    <w:p w14:paraId="27B4FA33" w14:textId="54318C8E" w:rsidR="00FC03CC" w:rsidDel="000C408F" w:rsidRDefault="00FC03CC" w:rsidP="00FC03CC">
      <w:pPr>
        <w:numPr>
          <w:ilvl w:val="0"/>
          <w:numId w:val="11"/>
        </w:numPr>
        <w:jc w:val="both"/>
        <w:rPr>
          <w:del w:id="84" w:author="Shruti Malani Krishnan" w:date="2017-11-30T03:23:00Z"/>
          <w:rFonts w:ascii="Microsoft New Tai Lue" w:eastAsia="Times New Roman" w:hAnsi="Microsoft New Tai Lue" w:cs="Microsoft New Tai Lue"/>
        </w:rPr>
      </w:pPr>
      <w:r>
        <w:rPr>
          <w:rFonts w:ascii="Microsoft New Tai Lue" w:eastAsia="Times New Roman" w:hAnsi="Microsoft New Tai Lue" w:cs="Microsoft New Tai Lue"/>
        </w:rPr>
        <w:t>The company is</w:t>
      </w:r>
      <w:r w:rsidR="00F2219E" w:rsidRPr="00F2219E">
        <w:rPr>
          <w:rFonts w:ascii="Microsoft New Tai Lue" w:eastAsia="Times New Roman" w:hAnsi="Microsoft New Tai Lue" w:cs="Microsoft New Tai Lue"/>
        </w:rPr>
        <w:t xml:space="preserve"> still researching how best to make the data and analytics available real-time</w:t>
      </w:r>
      <w:ins w:id="85" w:author="Shruti Malani Krishnan" w:date="2017-11-30T03:20:00Z">
        <w:r w:rsidR="000C408F">
          <w:rPr>
            <w:rFonts w:ascii="Microsoft New Tai Lue" w:eastAsia="Times New Roman" w:hAnsi="Microsoft New Tai Lue" w:cs="Microsoft New Tai Lue"/>
          </w:rPr>
          <w:t xml:space="preserve"> for both users </w:t>
        </w:r>
      </w:ins>
      <w:ins w:id="86" w:author="Shruti Malani Krishnan" w:date="2017-11-30T03:21:00Z">
        <w:r w:rsidR="000C408F">
          <w:rPr>
            <w:rFonts w:ascii="Microsoft New Tai Lue" w:eastAsia="Times New Roman" w:hAnsi="Microsoft New Tai Lue" w:cs="Microsoft New Tai Lue"/>
          </w:rPr>
          <w:t>and clients</w:t>
        </w:r>
      </w:ins>
      <w:r w:rsidR="00F2219E" w:rsidRPr="00F2219E">
        <w:rPr>
          <w:rFonts w:ascii="Microsoft New Tai Lue" w:eastAsia="Times New Roman" w:hAnsi="Microsoft New Tai Lue" w:cs="Microsoft New Tai Lue"/>
        </w:rPr>
        <w:t xml:space="preserve">. Amongst </w:t>
      </w:r>
      <w:r>
        <w:rPr>
          <w:rFonts w:ascii="Microsoft New Tai Lue" w:eastAsia="Times New Roman" w:hAnsi="Microsoft New Tai Lue" w:cs="Microsoft New Tai Lue"/>
        </w:rPr>
        <w:t>their</w:t>
      </w:r>
      <w:r w:rsidR="00F2219E" w:rsidRPr="00F2219E">
        <w:rPr>
          <w:rFonts w:ascii="Microsoft New Tai Lue" w:eastAsia="Times New Roman" w:hAnsi="Microsoft New Tai Lue" w:cs="Microsoft New Tai Lue"/>
        </w:rPr>
        <w:t xml:space="preserve"> advancements over the past year, </w:t>
      </w:r>
      <w:ins w:id="87" w:author="Shruti Malani Krishnan" w:date="2017-11-30T03:21:00Z">
        <w:r w:rsidR="000C408F">
          <w:rPr>
            <w:rFonts w:ascii="Microsoft New Tai Lue" w:eastAsia="Times New Roman" w:hAnsi="Microsoft New Tai Lue" w:cs="Microsoft New Tai Lue"/>
          </w:rPr>
          <w:t>they have moved to a queue based processing system to streamline the processing steps for data extraction a</w:t>
        </w:r>
      </w:ins>
      <w:ins w:id="88" w:author="Shruti Malani Krishnan" w:date="2017-11-30T03:22:00Z">
        <w:r w:rsidR="000C408F">
          <w:rPr>
            <w:rFonts w:ascii="Microsoft New Tai Lue" w:eastAsia="Times New Roman" w:hAnsi="Microsoft New Tai Lue" w:cs="Microsoft New Tai Lue"/>
          </w:rPr>
          <w:t>nd insights processing. This also added transparency to the process and has helped reduce issues in the insights generation process</w:t>
        </w:r>
      </w:ins>
      <w:ins w:id="89" w:author="Shruti Malani Krishnan" w:date="2017-11-30T03:49:00Z">
        <w:r w:rsidR="00270DA3">
          <w:rPr>
            <w:rFonts w:ascii="Microsoft New Tai Lue" w:eastAsia="Times New Roman" w:hAnsi="Microsoft New Tai Lue" w:cs="Microsoft New Tai Lue"/>
          </w:rPr>
          <w:t>, howeve</w:t>
        </w:r>
      </w:ins>
      <w:ins w:id="90" w:author="Shruti Malani Krishnan" w:date="2017-11-30T03:50:00Z">
        <w:r w:rsidR="00270DA3">
          <w:rPr>
            <w:rFonts w:ascii="Microsoft New Tai Lue" w:eastAsia="Times New Roman" w:hAnsi="Microsoft New Tai Lue" w:cs="Microsoft New Tai Lue"/>
          </w:rPr>
          <w:t>r adjustments are being tested to find the best order of data extraction to speed up insights generation for users</w:t>
        </w:r>
      </w:ins>
      <w:del w:id="91" w:author="Shruti Malani Krishnan" w:date="2017-11-30T03:22:00Z">
        <w:r w:rsidR="00F2219E" w:rsidRPr="00F2219E" w:rsidDel="000C408F">
          <w:rPr>
            <w:rFonts w:ascii="Microsoft New Tai Lue" w:eastAsia="Times New Roman" w:hAnsi="Microsoft New Tai Lue" w:cs="Microsoft New Tai Lue"/>
          </w:rPr>
          <w:delText>are moving from being able to do mostly manually triggered runs of the insights for users to now doing it consistently on systematic scheduled processes every 14 days with error handling schedulers to account for exceptions and process them in an automated fashion</w:delText>
        </w:r>
      </w:del>
      <w:r w:rsidR="00F2219E" w:rsidRPr="00F2219E">
        <w:rPr>
          <w:rFonts w:ascii="Microsoft New Tai Lue" w:eastAsia="Times New Roman" w:hAnsi="Microsoft New Tai Lue" w:cs="Microsoft New Tai Lue"/>
        </w:rPr>
        <w:t>.</w:t>
      </w:r>
      <w:del w:id="92" w:author="Shruti Malani Krishnan" w:date="2017-11-30T03:50:00Z">
        <w:r w:rsidR="00F2219E" w:rsidRPr="00F2219E" w:rsidDel="00270DA3">
          <w:rPr>
            <w:rFonts w:ascii="Microsoft New Tai Lue" w:eastAsia="Times New Roman" w:hAnsi="Microsoft New Tai Lue" w:cs="Microsoft New Tai Lue"/>
          </w:rPr>
          <w:delText xml:space="preserve"> </w:delText>
        </w:r>
      </w:del>
      <w:ins w:id="93" w:author="Shruti Malani Krishnan" w:date="2017-11-30T03:50:00Z">
        <w:r w:rsidR="00270DA3">
          <w:rPr>
            <w:rFonts w:ascii="Microsoft New Tai Lue" w:eastAsia="Times New Roman" w:hAnsi="Microsoft New Tai Lue" w:cs="Microsoft New Tai Lue"/>
          </w:rPr>
          <w:t xml:space="preserve"> T</w:t>
        </w:r>
      </w:ins>
    </w:p>
    <w:p w14:paraId="604BC20E" w14:textId="62DE7BA1" w:rsidR="00F2219E" w:rsidRPr="000C408F" w:rsidRDefault="00FC03CC">
      <w:pPr>
        <w:numPr>
          <w:ilvl w:val="0"/>
          <w:numId w:val="11"/>
        </w:numPr>
        <w:jc w:val="both"/>
        <w:rPr>
          <w:rFonts w:ascii="Microsoft New Tai Lue" w:eastAsia="Times New Roman" w:hAnsi="Microsoft New Tai Lue" w:cs="Microsoft New Tai Lue"/>
        </w:rPr>
        <w:pPrChange w:id="94" w:author="Shruti Malani Krishnan" w:date="2017-11-30T03:23:00Z">
          <w:pPr>
            <w:ind w:left="2705"/>
            <w:jc w:val="both"/>
          </w:pPr>
        </w:pPrChange>
      </w:pPr>
      <w:del w:id="95" w:author="Shruti Malani Krishnan" w:date="2017-11-30T03:23:00Z">
        <w:r w:rsidRPr="000C408F" w:rsidDel="000C408F">
          <w:rPr>
            <w:rFonts w:ascii="Microsoft New Tai Lue" w:eastAsia="Times New Roman" w:hAnsi="Microsoft New Tai Lue" w:cs="Microsoft New Tai Lue"/>
          </w:rPr>
          <w:delText>The company is</w:delText>
        </w:r>
        <w:r w:rsidR="00F2219E" w:rsidRPr="000C408F" w:rsidDel="000C408F">
          <w:rPr>
            <w:rFonts w:ascii="Microsoft New Tai Lue" w:eastAsia="Times New Roman" w:hAnsi="Microsoft New Tai Lue" w:cs="Microsoft New Tai Lue"/>
          </w:rPr>
          <w:delText xml:space="preserve"> now </w:delText>
        </w:r>
        <w:r w:rsidRPr="000C408F" w:rsidDel="000C408F">
          <w:rPr>
            <w:rFonts w:ascii="Microsoft New Tai Lue" w:eastAsia="Times New Roman" w:hAnsi="Microsoft New Tai Lue" w:cs="Microsoft New Tai Lue"/>
          </w:rPr>
          <w:delText>performing</w:delText>
        </w:r>
        <w:r w:rsidR="00F2219E" w:rsidRPr="000C408F" w:rsidDel="000C408F">
          <w:rPr>
            <w:rFonts w:ascii="Microsoft New Tai Lue" w:eastAsia="Times New Roman" w:hAnsi="Microsoft New Tai Lue" w:cs="Microsoft New Tai Lue"/>
          </w:rPr>
          <w:delText xml:space="preserve"> development and research to move it from every 14 days to be within a week and real-time thereafter. The complexities mainly come from the various APIs being differently structured with bespoke error handling and rate limiting criteria. So the </w:delText>
        </w:r>
        <w:r w:rsidRPr="000C408F" w:rsidDel="000C408F">
          <w:rPr>
            <w:rFonts w:ascii="Microsoft New Tai Lue" w:eastAsia="Times New Roman" w:hAnsi="Microsoft New Tai Lue" w:cs="Microsoft New Tai Lue"/>
          </w:rPr>
          <w:delText>key activity has been to optimis</w:delText>
        </w:r>
        <w:r w:rsidR="00F2219E" w:rsidRPr="000C408F" w:rsidDel="000C408F">
          <w:rPr>
            <w:rFonts w:ascii="Microsoft New Tai Lue" w:eastAsia="Times New Roman" w:hAnsi="Microsoft New Tai Lue" w:cs="Microsoft New Tai Lue"/>
          </w:rPr>
          <w:delText xml:space="preserve">e not only the way </w:delText>
        </w:r>
        <w:r w:rsidRPr="000C408F" w:rsidDel="000C408F">
          <w:rPr>
            <w:rFonts w:ascii="Microsoft New Tai Lue" w:eastAsia="Times New Roman" w:hAnsi="Microsoft New Tai Lue" w:cs="Microsoft New Tai Lue"/>
          </w:rPr>
          <w:delText>they</w:delText>
        </w:r>
        <w:r w:rsidR="00F2219E" w:rsidRPr="000C408F" w:rsidDel="000C408F">
          <w:rPr>
            <w:rFonts w:ascii="Microsoft New Tai Lue" w:eastAsia="Times New Roman" w:hAnsi="Microsoft New Tai Lue" w:cs="Microsoft New Tai Lue"/>
          </w:rPr>
          <w:delText xml:space="preserve"> call to the APIs but then how </w:delText>
        </w:r>
        <w:r w:rsidR="00DF53B3" w:rsidRPr="000C408F" w:rsidDel="000C408F">
          <w:rPr>
            <w:rFonts w:ascii="Microsoft New Tai Lue" w:eastAsia="Times New Roman" w:hAnsi="Microsoft New Tai Lue" w:cs="Microsoft New Tai Lue"/>
          </w:rPr>
          <w:delText>they</w:delText>
        </w:r>
        <w:r w:rsidR="00F2219E" w:rsidRPr="000C408F" w:rsidDel="000C408F">
          <w:rPr>
            <w:rFonts w:ascii="Microsoft New Tai Lue" w:eastAsia="Times New Roman" w:hAnsi="Microsoft New Tai Lue" w:cs="Microsoft New Tai Lue"/>
          </w:rPr>
          <w:delText xml:space="preserve"> process the data into </w:delText>
        </w:r>
        <w:r w:rsidR="00DF53B3" w:rsidRPr="000C408F" w:rsidDel="000C408F">
          <w:rPr>
            <w:rFonts w:ascii="Microsoft New Tai Lue" w:eastAsia="Times New Roman" w:hAnsi="Microsoft New Tai Lue" w:cs="Microsoft New Tai Lue"/>
          </w:rPr>
          <w:delText>their</w:delText>
        </w:r>
        <w:r w:rsidR="00F2219E" w:rsidRPr="000C408F" w:rsidDel="000C408F">
          <w:rPr>
            <w:rFonts w:ascii="Microsoft New Tai Lue" w:eastAsia="Times New Roman" w:hAnsi="Microsoft New Tai Lue" w:cs="Microsoft New Tai Lue"/>
          </w:rPr>
          <w:delText xml:space="preserve"> systems and then optimally run the insights processes. </w:delText>
        </w:r>
        <w:r w:rsidR="00DF53B3" w:rsidRPr="000C408F" w:rsidDel="000C408F">
          <w:rPr>
            <w:rFonts w:ascii="Microsoft New Tai Lue" w:eastAsia="Times New Roman" w:hAnsi="Microsoft New Tai Lue" w:cs="Microsoft New Tai Lue"/>
          </w:rPr>
          <w:delText>T</w:delText>
        </w:r>
      </w:del>
      <w:r w:rsidR="00DF53B3" w:rsidRPr="000C408F">
        <w:rPr>
          <w:rFonts w:ascii="Microsoft New Tai Lue" w:eastAsia="Times New Roman" w:hAnsi="Microsoft New Tai Lue" w:cs="Microsoft New Tai Lue"/>
        </w:rPr>
        <w:t>hey</w:t>
      </w:r>
      <w:r w:rsidR="00F2219E" w:rsidRPr="000C408F">
        <w:rPr>
          <w:rFonts w:ascii="Microsoft New Tai Lue" w:eastAsia="Times New Roman" w:hAnsi="Microsoft New Tai Lue" w:cs="Microsoft New Tai Lue"/>
        </w:rPr>
        <w:t xml:space="preserve"> are conducting research &amp; development work </w:t>
      </w:r>
      <w:del w:id="96" w:author="Shruti Malani Krishnan" w:date="2017-11-30T03:23:00Z">
        <w:r w:rsidR="00F2219E" w:rsidRPr="000C408F" w:rsidDel="000C408F">
          <w:rPr>
            <w:rFonts w:ascii="Microsoft New Tai Lue" w:eastAsia="Times New Roman" w:hAnsi="Microsoft New Tai Lue" w:cs="Microsoft New Tai Lue"/>
          </w:rPr>
          <w:delText xml:space="preserve">with a goal to create the data structure </w:delText>
        </w:r>
      </w:del>
      <w:r w:rsidR="00F2219E" w:rsidRPr="000C408F">
        <w:rPr>
          <w:rFonts w:ascii="Microsoft New Tai Lue" w:eastAsia="Times New Roman" w:hAnsi="Microsoft New Tai Lue" w:cs="Microsoft New Tai Lue"/>
        </w:rPr>
        <w:t>to generate and enhance complex analytics using a graphical drag &amp; drop interface</w:t>
      </w:r>
      <w:ins w:id="97" w:author="Shruti Malani Krishnan" w:date="2017-11-30T03:23:00Z">
        <w:r w:rsidR="000C408F">
          <w:rPr>
            <w:rFonts w:ascii="Microsoft New Tai Lue" w:eastAsia="Times New Roman" w:hAnsi="Microsoft New Tai Lue" w:cs="Microsoft New Tai Lue"/>
          </w:rPr>
          <w:t xml:space="preserve"> for both user types, starting with th</w:t>
        </w:r>
      </w:ins>
      <w:ins w:id="98" w:author="Shruti Malani Krishnan" w:date="2017-11-30T03:24:00Z">
        <w:r w:rsidR="000C408F">
          <w:rPr>
            <w:rFonts w:ascii="Microsoft New Tai Lue" w:eastAsia="Times New Roman" w:hAnsi="Microsoft New Tai Lue" w:cs="Microsoft New Tai Lue"/>
          </w:rPr>
          <w:t>e client platform</w:t>
        </w:r>
      </w:ins>
      <w:r w:rsidR="00F2219E" w:rsidRPr="000C408F">
        <w:rPr>
          <w:rFonts w:ascii="Microsoft New Tai Lue" w:eastAsia="Times New Roman" w:hAnsi="Microsoft New Tai Lue" w:cs="Microsoft New Tai Lue"/>
        </w:rPr>
        <w:t>.</w:t>
      </w:r>
    </w:p>
    <w:p w14:paraId="1AC22549" w14:textId="7BE7AB10" w:rsidR="00D634DE" w:rsidRDefault="00D634DE" w:rsidP="00DF53B3">
      <w:pPr>
        <w:numPr>
          <w:ilvl w:val="0"/>
          <w:numId w:val="11"/>
        </w:numPr>
        <w:jc w:val="both"/>
        <w:rPr>
          <w:ins w:id="99" w:author="Shruti Malani Krishnan" w:date="2017-11-30T03:25:00Z"/>
          <w:rFonts w:ascii="Microsoft New Tai Lue" w:eastAsia="Times New Roman" w:hAnsi="Microsoft New Tai Lue" w:cs="Microsoft New Tai Lue"/>
        </w:rPr>
      </w:pPr>
      <w:ins w:id="100" w:author="Shruti Malani Krishnan" w:date="2017-11-30T03:25:00Z">
        <w:r>
          <w:rPr>
            <w:rFonts w:ascii="Microsoft New Tai Lue" w:eastAsia="Times New Roman" w:hAnsi="Microsoft New Tai Lue" w:cs="Microsoft New Tai Lue"/>
          </w:rPr>
          <w:t xml:space="preserve">The company has moved to a </w:t>
        </w:r>
        <w:del w:id="101" w:author="Keshav Malani" w:date="2017-11-30T16:47:00Z">
          <w:r w:rsidDel="00FE5312">
            <w:rPr>
              <w:rFonts w:ascii="Microsoft New Tai Lue" w:eastAsia="Times New Roman" w:hAnsi="Microsoft New Tai Lue" w:cs="Microsoft New Tai Lue"/>
            </w:rPr>
            <w:delText xml:space="preserve">dedicated </w:delText>
          </w:r>
        </w:del>
      </w:ins>
      <w:ins w:id="102" w:author="Keshav Malani" w:date="2017-11-30T16:47:00Z">
        <w:r w:rsidR="00FE5312">
          <w:rPr>
            <w:rFonts w:ascii="Microsoft New Tai Lue" w:eastAsia="Times New Roman" w:hAnsi="Microsoft New Tai Lue" w:cs="Microsoft New Tai Lue"/>
          </w:rPr>
          <w:t xml:space="preserve">cloud </w:t>
        </w:r>
      </w:ins>
      <w:ins w:id="103" w:author="Shruti Malani Krishnan" w:date="2017-11-30T03:25:00Z">
        <w:r>
          <w:rPr>
            <w:rFonts w:ascii="Microsoft New Tai Lue" w:eastAsia="Times New Roman" w:hAnsi="Microsoft New Tai Lue" w:cs="Microsoft New Tai Lue"/>
          </w:rPr>
          <w:t xml:space="preserve">server setup with </w:t>
        </w:r>
      </w:ins>
      <w:ins w:id="104" w:author="Keshav Malani" w:date="2017-11-30T16:47:00Z">
        <w:r w:rsidR="00FE5312">
          <w:rPr>
            <w:rFonts w:ascii="Microsoft New Tai Lue" w:eastAsia="Times New Roman" w:hAnsi="Microsoft New Tai Lue" w:cs="Microsoft New Tai Lue"/>
          </w:rPr>
          <w:t xml:space="preserve">Amazon Web Services and Microsoft Azure </w:t>
        </w:r>
      </w:ins>
      <w:ins w:id="105" w:author="Shruti Malani Krishnan" w:date="2017-11-30T03:25:00Z">
        <w:del w:id="106" w:author="Keshav Malani" w:date="2017-11-30T16:47:00Z">
          <w:r w:rsidDel="00FE5312">
            <w:rPr>
              <w:rFonts w:ascii="Microsoft New Tai Lue" w:eastAsia="Times New Roman" w:hAnsi="Microsoft New Tai Lue" w:cs="Microsoft New Tai Lue"/>
            </w:rPr>
            <w:delText>IBM</w:delText>
          </w:r>
        </w:del>
      </w:ins>
      <w:ins w:id="107" w:author="Shruti Malani Krishnan" w:date="2017-11-30T03:26:00Z">
        <w:del w:id="108" w:author="Keshav Malani" w:date="2017-11-30T16:47:00Z">
          <w:r w:rsidDel="00FE5312">
            <w:rPr>
              <w:rFonts w:ascii="Microsoft New Tai Lue" w:eastAsia="Times New Roman" w:hAnsi="Microsoft New Tai Lue" w:cs="Microsoft New Tai Lue"/>
            </w:rPr>
            <w:delText xml:space="preserve"> Softlayer </w:delText>
          </w:r>
        </w:del>
        <w:r>
          <w:rPr>
            <w:rFonts w:ascii="Microsoft New Tai Lue" w:eastAsia="Times New Roman" w:hAnsi="Microsoft New Tai Lue" w:cs="Microsoft New Tai Lue"/>
          </w:rPr>
          <w:t>service</w:t>
        </w:r>
      </w:ins>
      <w:ins w:id="109" w:author="Keshav Malani" w:date="2017-11-30T16:47:00Z">
        <w:r w:rsidR="00FE5312">
          <w:rPr>
            <w:rFonts w:ascii="Microsoft New Tai Lue" w:eastAsia="Times New Roman" w:hAnsi="Microsoft New Tai Lue" w:cs="Microsoft New Tai Lue"/>
          </w:rPr>
          <w:t xml:space="preserve">s </w:t>
        </w:r>
      </w:ins>
      <w:ins w:id="110" w:author="Shruti Malani Krishnan" w:date="2017-11-30T03:26:00Z">
        <w:del w:id="111" w:author="Keshav Malani" w:date="2017-11-30T16:47:00Z">
          <w:r w:rsidDel="00FE5312">
            <w:rPr>
              <w:rFonts w:ascii="Microsoft New Tai Lue" w:eastAsia="Times New Roman" w:hAnsi="Microsoft New Tai Lue" w:cs="Microsoft New Tai Lue"/>
            </w:rPr>
            <w:delText xml:space="preserve"> </w:delText>
          </w:r>
        </w:del>
        <w:r>
          <w:rPr>
            <w:rFonts w:ascii="Microsoft New Tai Lue" w:eastAsia="Times New Roman" w:hAnsi="Microsoft New Tai Lue" w:cs="Microsoft New Tai Lue"/>
          </w:rPr>
          <w:t>to test the optimal balance for computing power</w:t>
        </w:r>
      </w:ins>
      <w:ins w:id="112" w:author="Shruti Malani Krishnan" w:date="2017-11-30T03:27:00Z">
        <w:r>
          <w:rPr>
            <w:rFonts w:ascii="Microsoft New Tai Lue" w:eastAsia="Times New Roman" w:hAnsi="Microsoft New Tai Lue" w:cs="Microsoft New Tai Lue"/>
          </w:rPr>
          <w:t xml:space="preserve"> and cost. The setup is being </w:t>
        </w:r>
      </w:ins>
      <w:ins w:id="113" w:author="Shruti Malani Krishnan" w:date="2017-11-30T03:28:00Z">
        <w:r>
          <w:rPr>
            <w:rFonts w:ascii="Microsoft New Tai Lue" w:eastAsia="Times New Roman" w:hAnsi="Microsoft New Tai Lue" w:cs="Microsoft New Tai Lue"/>
          </w:rPr>
          <w:t>tested each quarter</w:t>
        </w:r>
      </w:ins>
      <w:ins w:id="114" w:author="Shruti Malani Krishnan" w:date="2017-11-30T03:27:00Z">
        <w:r>
          <w:rPr>
            <w:rFonts w:ascii="Microsoft New Tai Lue" w:eastAsia="Times New Roman" w:hAnsi="Microsoft New Tai Lue" w:cs="Microsoft New Tai Lue"/>
          </w:rPr>
          <w:t xml:space="preserve"> for optimal performance </w:t>
        </w:r>
      </w:ins>
      <w:ins w:id="115" w:author="Shruti Malani Krishnan" w:date="2017-11-30T03:28:00Z">
        <w:r>
          <w:rPr>
            <w:rFonts w:ascii="Microsoft New Tai Lue" w:eastAsia="Times New Roman" w:hAnsi="Microsoft New Tai Lue" w:cs="Microsoft New Tai Lue"/>
          </w:rPr>
          <w:t xml:space="preserve">as well so there’s limited to no impact to </w:t>
        </w:r>
      </w:ins>
      <w:ins w:id="116" w:author="Shruti Malani Krishnan" w:date="2017-11-30T03:29:00Z">
        <w:r>
          <w:rPr>
            <w:rFonts w:ascii="Microsoft New Tai Lue" w:eastAsia="Times New Roman" w:hAnsi="Microsoft New Tai Lue" w:cs="Microsoft New Tai Lue"/>
          </w:rPr>
          <w:t xml:space="preserve">data processing speeds required as they </w:t>
        </w:r>
      </w:ins>
      <w:ins w:id="117" w:author="Shruti Malani Krishnan" w:date="2017-11-30T03:32:00Z">
        <w:r>
          <w:rPr>
            <w:rFonts w:ascii="Microsoft New Tai Lue" w:eastAsia="Times New Roman" w:hAnsi="Microsoft New Tai Lue" w:cs="Microsoft New Tai Lue"/>
          </w:rPr>
          <w:t>scale the user offering.</w:t>
        </w:r>
      </w:ins>
    </w:p>
    <w:p w14:paraId="3F77ECBA" w14:textId="40E9CE05" w:rsidR="00F2219E" w:rsidRPr="00F2219E" w:rsidDel="00D634DE" w:rsidRDefault="00DF53B3" w:rsidP="00DF53B3">
      <w:pPr>
        <w:numPr>
          <w:ilvl w:val="0"/>
          <w:numId w:val="11"/>
        </w:numPr>
        <w:jc w:val="both"/>
        <w:rPr>
          <w:del w:id="118" w:author="Shruti Malani Krishnan" w:date="2017-11-30T03:32:00Z"/>
          <w:rFonts w:ascii="Microsoft New Tai Lue" w:eastAsia="Times New Roman" w:hAnsi="Microsoft New Tai Lue" w:cs="Microsoft New Tai Lue"/>
        </w:rPr>
      </w:pPr>
      <w:del w:id="119" w:author="Shruti Malani Krishnan" w:date="2017-11-30T03:32:00Z">
        <w:r w:rsidDel="00D634DE">
          <w:rPr>
            <w:rFonts w:ascii="Microsoft New Tai Lue" w:eastAsia="Times New Roman" w:hAnsi="Microsoft New Tai Lue" w:cs="Microsoft New Tai Lue"/>
          </w:rPr>
          <w:delText>The company has</w:delText>
        </w:r>
        <w:r w:rsidR="00F2219E" w:rsidRPr="00F2219E" w:rsidDel="00D634DE">
          <w:rPr>
            <w:rFonts w:ascii="Microsoft New Tai Lue" w:eastAsia="Times New Roman" w:hAnsi="Microsoft New Tai Lue" w:cs="Microsoft New Tai Lue"/>
          </w:rPr>
          <w:delText xml:space="preserve"> set up </w:delText>
        </w:r>
        <w:r w:rsidDel="00D634DE">
          <w:rPr>
            <w:rFonts w:ascii="Microsoft New Tai Lue" w:eastAsia="Times New Roman" w:hAnsi="Microsoft New Tai Lue" w:cs="Microsoft New Tai Lue"/>
          </w:rPr>
          <w:delText>their</w:delText>
        </w:r>
        <w:r w:rsidR="00F2219E" w:rsidRPr="00F2219E" w:rsidDel="00D634DE">
          <w:rPr>
            <w:rFonts w:ascii="Microsoft New Tai Lue" w:eastAsia="Times New Roman" w:hAnsi="Microsoft New Tai Lue" w:cs="Microsoft New Tai Lue"/>
          </w:rPr>
          <w:delText xml:space="preserve"> servers in the EU to comply with the data laws accordingly. </w:delText>
        </w:r>
        <w:r w:rsidDel="00D634DE">
          <w:rPr>
            <w:rFonts w:ascii="Microsoft New Tai Lue" w:eastAsia="Times New Roman" w:hAnsi="Microsoft New Tai Lue" w:cs="Microsoft New Tai Lue"/>
          </w:rPr>
          <w:delText>They have</w:delText>
        </w:r>
        <w:r w:rsidR="00F2219E" w:rsidRPr="00F2219E" w:rsidDel="00D634DE">
          <w:rPr>
            <w:rFonts w:ascii="Microsoft New Tai Lue" w:eastAsia="Times New Roman" w:hAnsi="Microsoft New Tai Lue" w:cs="Microsoft New Tai Lue"/>
          </w:rPr>
          <w:delText xml:space="preserve"> </w:delText>
        </w:r>
        <w:r w:rsidDel="00D634DE">
          <w:rPr>
            <w:rFonts w:ascii="Microsoft New Tai Lue" w:eastAsia="Times New Roman" w:hAnsi="Microsoft New Tai Lue" w:cs="Microsoft New Tai Lue"/>
          </w:rPr>
          <w:delText>undertaken</w:delText>
        </w:r>
        <w:r w:rsidR="00F2219E" w:rsidRPr="00F2219E" w:rsidDel="00D634DE">
          <w:rPr>
            <w:rFonts w:ascii="Microsoft New Tai Lue" w:eastAsia="Times New Roman" w:hAnsi="Microsoft New Tai Lue" w:cs="Microsoft New Tai Lue"/>
          </w:rPr>
          <w:delText xml:space="preserve"> significant research in configuring the servers to optimally support our production and development environments so as to minimize the impact of ongoing scheduler runs to fet</w:delText>
        </w:r>
        <w:r w:rsidDel="00D634DE">
          <w:rPr>
            <w:rFonts w:ascii="Microsoft New Tai Lue" w:eastAsia="Times New Roman" w:hAnsi="Microsoft New Tai Lue" w:cs="Microsoft New Tai Lue"/>
          </w:rPr>
          <w:delText>ch data and process insights. They</w:delText>
        </w:r>
        <w:r w:rsidR="00F2219E" w:rsidRPr="00F2219E" w:rsidDel="00D634DE">
          <w:rPr>
            <w:rFonts w:ascii="Microsoft New Tai Lue" w:eastAsia="Times New Roman" w:hAnsi="Microsoft New Tai Lue" w:cs="Microsoft New Tai Lue"/>
          </w:rPr>
          <w:delText xml:space="preserve">’ve also separated the key processes to add redundancy and controls for </w:delText>
        </w:r>
        <w:r w:rsidDel="00D634DE">
          <w:rPr>
            <w:rFonts w:ascii="Microsoft New Tai Lue" w:eastAsia="Times New Roman" w:hAnsi="Microsoft New Tai Lue" w:cs="Microsoft New Tai Lue"/>
          </w:rPr>
          <w:delText>their</w:delText>
        </w:r>
        <w:r w:rsidR="00F2219E" w:rsidRPr="00F2219E" w:rsidDel="00D634DE">
          <w:rPr>
            <w:rFonts w:ascii="Microsoft New Tai Lue" w:eastAsia="Times New Roman" w:hAnsi="Microsoft New Tai Lue" w:cs="Microsoft New Tai Lue"/>
          </w:rPr>
          <w:delText xml:space="preserve"> production sites as the traffic has increased consistently over the year. </w:delText>
        </w:r>
        <w:r w:rsidDel="00D634DE">
          <w:rPr>
            <w:rFonts w:ascii="Microsoft New Tai Lue" w:eastAsia="Times New Roman" w:hAnsi="Microsoft New Tai Lue" w:cs="Microsoft New Tai Lue"/>
          </w:rPr>
          <w:delText>They</w:delText>
        </w:r>
        <w:r w:rsidR="00F2219E" w:rsidRPr="00F2219E" w:rsidDel="00D634DE">
          <w:rPr>
            <w:rFonts w:ascii="Microsoft New Tai Lue" w:eastAsia="Times New Roman" w:hAnsi="Microsoft New Tai Lue" w:cs="Microsoft New Tai Lue"/>
          </w:rPr>
          <w:delText xml:space="preserve"> are continuing to invest significantly in research in</w:delText>
        </w:r>
        <w:r w:rsidDel="00D634DE">
          <w:rPr>
            <w:rFonts w:ascii="Microsoft New Tai Lue" w:eastAsia="Times New Roman" w:hAnsi="Microsoft New Tai Lue" w:cs="Microsoft New Tai Lue"/>
          </w:rPr>
          <w:delText>to</w:delText>
        </w:r>
        <w:r w:rsidR="00F2219E" w:rsidRPr="00F2219E" w:rsidDel="00D634DE">
          <w:rPr>
            <w:rFonts w:ascii="Microsoft New Tai Lue" w:eastAsia="Times New Roman" w:hAnsi="Microsoft New Tai Lue" w:cs="Microsoft New Tai Lue"/>
          </w:rPr>
          <w:delText xml:space="preserve"> this area.</w:delText>
        </w:r>
      </w:del>
    </w:p>
    <w:p w14:paraId="2EB521A4" w14:textId="5A50AEDE" w:rsidR="00F2219E" w:rsidRDefault="00DF53B3" w:rsidP="00F2219E">
      <w:pPr>
        <w:numPr>
          <w:ilvl w:val="0"/>
          <w:numId w:val="11"/>
        </w:numPr>
        <w:jc w:val="both"/>
        <w:rPr>
          <w:ins w:id="120" w:author="Shruti Malani Krishnan" w:date="2017-11-30T03:35:00Z"/>
          <w:rFonts w:ascii="Microsoft New Tai Lue" w:eastAsia="Times New Roman" w:hAnsi="Microsoft New Tai Lue" w:cs="Microsoft New Tai Lue"/>
        </w:rPr>
      </w:pPr>
      <w:r>
        <w:rPr>
          <w:rFonts w:ascii="Microsoft New Tai Lue" w:eastAsia="Times New Roman" w:hAnsi="Microsoft New Tai Lue" w:cs="Microsoft New Tai Lue"/>
        </w:rPr>
        <w:t>The company has</w:t>
      </w:r>
      <w:r w:rsidR="00F2219E" w:rsidRPr="00F2219E">
        <w:rPr>
          <w:rFonts w:ascii="Microsoft New Tai Lue" w:eastAsia="Times New Roman" w:hAnsi="Microsoft New Tai Lue" w:cs="Microsoft New Tai Lue"/>
        </w:rPr>
        <w:t xml:space="preserve"> devised the algorithm to</w:t>
      </w:r>
      <w:r w:rsidR="00F2219E">
        <w:rPr>
          <w:rFonts w:ascii="Microsoft New Tai Lue" w:eastAsia="Times New Roman" w:hAnsi="Microsoft New Tai Lue" w:cs="Microsoft New Tai Lue"/>
        </w:rPr>
        <w:t xml:space="preserve"> </w:t>
      </w:r>
      <w:ins w:id="121" w:author="Shruti Malani Krishnan" w:date="2017-11-30T03:32:00Z">
        <w:r w:rsidR="00D634DE">
          <w:rPr>
            <w:rFonts w:ascii="Microsoft New Tai Lue" w:eastAsia="Times New Roman" w:hAnsi="Microsoft New Tai Lue" w:cs="Microsoft New Tai Lue"/>
          </w:rPr>
          <w:t xml:space="preserve">categorize URLs, mobile apps with a </w:t>
        </w:r>
      </w:ins>
      <w:ins w:id="122" w:author="Shruti Malani Krishnan" w:date="2017-11-30T03:33:00Z">
        <w:r w:rsidR="00D634DE">
          <w:rPr>
            <w:rFonts w:ascii="Microsoft New Tai Lue" w:eastAsia="Times New Roman" w:hAnsi="Microsoft New Tai Lue" w:cs="Microsoft New Tai Lue"/>
          </w:rPr>
          <w:t xml:space="preserve">3-level taxonomy. Further developments have also been made in how they </w:t>
        </w:r>
      </w:ins>
      <w:r w:rsidR="00F2219E">
        <w:rPr>
          <w:rFonts w:ascii="Microsoft New Tai Lue" w:eastAsia="Times New Roman" w:hAnsi="Microsoft New Tai Lue" w:cs="Microsoft New Tai Lue"/>
        </w:rPr>
        <w:t>parse URLs to analys</w:t>
      </w:r>
      <w:r w:rsidR="00F2219E" w:rsidRPr="00F2219E">
        <w:rPr>
          <w:rFonts w:ascii="Microsoft New Tai Lue" w:eastAsia="Times New Roman" w:hAnsi="Microsoft New Tai Lue" w:cs="Microsoft New Tai Lue"/>
        </w:rPr>
        <w:t>e</w:t>
      </w:r>
      <w:ins w:id="123" w:author="Shruti Malani Krishnan" w:date="2017-11-30T03:33:00Z">
        <w:r w:rsidR="00D634DE">
          <w:rPr>
            <w:rFonts w:ascii="Microsoft New Tai Lue" w:eastAsia="Times New Roman" w:hAnsi="Microsoft New Tai Lue" w:cs="Microsoft New Tai Lue"/>
          </w:rPr>
          <w:t xml:space="preserve"> consumer journey on specific sites,</w:t>
        </w:r>
      </w:ins>
      <w:r w:rsidR="00F2219E" w:rsidRPr="00F2219E">
        <w:rPr>
          <w:rFonts w:ascii="Microsoft New Tai Lue" w:eastAsia="Times New Roman" w:hAnsi="Microsoft New Tai Lue" w:cs="Microsoft New Tai Lue"/>
        </w:rPr>
        <w:t xml:space="preserve"> search keywords, </w:t>
      </w:r>
      <w:r w:rsidR="00F2219E" w:rsidRPr="00F2219E">
        <w:rPr>
          <w:rFonts w:ascii="Microsoft New Tai Lue" w:eastAsia="Times New Roman" w:hAnsi="Microsoft New Tai Lue" w:cs="Microsoft New Tai Lue"/>
        </w:rPr>
        <w:lastRenderedPageBreak/>
        <w:t>phrases</w:t>
      </w:r>
      <w:del w:id="124" w:author="Shruti Malani Krishnan" w:date="2017-11-30T03:45:00Z">
        <w:r w:rsidR="00F2219E" w:rsidRPr="00F2219E" w:rsidDel="00270DA3">
          <w:rPr>
            <w:rFonts w:ascii="Microsoft New Tai Lue" w:eastAsia="Times New Roman" w:hAnsi="Microsoft New Tai Lue" w:cs="Microsoft New Tai Lue"/>
          </w:rPr>
          <w:delText xml:space="preserve"> along with</w:delText>
        </w:r>
      </w:del>
      <w:del w:id="125" w:author="Shruti Malani Krishnan" w:date="2017-11-30T03:34:00Z">
        <w:r w:rsidR="00F2219E" w:rsidRPr="00F2219E" w:rsidDel="00D634DE">
          <w:rPr>
            <w:rFonts w:ascii="Microsoft New Tai Lue" w:eastAsia="Times New Roman" w:hAnsi="Microsoft New Tai Lue" w:cs="Microsoft New Tai Lue"/>
          </w:rPr>
          <w:delText xml:space="preserve"> e-commerce</w:delText>
        </w:r>
      </w:del>
      <w:del w:id="126" w:author="Shruti Malani Krishnan" w:date="2017-11-30T03:45:00Z">
        <w:r w:rsidR="00F2219E" w:rsidRPr="00F2219E" w:rsidDel="00270DA3">
          <w:rPr>
            <w:rFonts w:ascii="Microsoft New Tai Lue" w:eastAsia="Times New Roman" w:hAnsi="Microsoft New Tai Lue" w:cs="Microsoft New Tai Lue"/>
          </w:rPr>
          <w:delText xml:space="preserve"> </w:delText>
        </w:r>
      </w:del>
      <w:del w:id="127" w:author="Shruti Malani Krishnan" w:date="2017-11-30T03:34:00Z">
        <w:r w:rsidR="00F2219E" w:rsidRPr="00F2219E" w:rsidDel="00D634DE">
          <w:rPr>
            <w:rFonts w:ascii="Microsoft New Tai Lue" w:eastAsia="Times New Roman" w:hAnsi="Microsoft New Tai Lue" w:cs="Microsoft New Tai Lue"/>
          </w:rPr>
          <w:delText xml:space="preserve">search </w:delText>
        </w:r>
      </w:del>
      <w:del w:id="128" w:author="Shruti Malani Krishnan" w:date="2017-11-30T03:45:00Z">
        <w:r w:rsidR="00F2219E" w:rsidRPr="00F2219E" w:rsidDel="00270DA3">
          <w:rPr>
            <w:rFonts w:ascii="Microsoft New Tai Lue" w:eastAsia="Times New Roman" w:hAnsi="Microsoft New Tai Lue" w:cs="Microsoft New Tai Lue"/>
          </w:rPr>
          <w:delText xml:space="preserve">habits </w:delText>
        </w:r>
      </w:del>
      <w:del w:id="129" w:author="Shruti Malani Krishnan" w:date="2017-11-30T03:35:00Z">
        <w:r w:rsidR="00F2219E" w:rsidRPr="00F2219E" w:rsidDel="000224DA">
          <w:rPr>
            <w:rFonts w:ascii="Microsoft New Tai Lue" w:eastAsia="Times New Roman" w:hAnsi="Microsoft New Tai Lue" w:cs="Microsoft New Tai Lue"/>
          </w:rPr>
          <w:delText>for</w:delText>
        </w:r>
      </w:del>
      <w:del w:id="130" w:author="Shruti Malani Krishnan" w:date="2017-11-30T03:45:00Z">
        <w:r w:rsidR="00F2219E" w:rsidRPr="00F2219E" w:rsidDel="00270DA3">
          <w:rPr>
            <w:rFonts w:ascii="Microsoft New Tai Lue" w:eastAsia="Times New Roman" w:hAnsi="Microsoft New Tai Lue" w:cs="Microsoft New Tai Lue"/>
          </w:rPr>
          <w:delText xml:space="preserve"> </w:delText>
        </w:r>
      </w:del>
      <w:del w:id="131" w:author="Shruti Malani Krishnan" w:date="2017-11-30T03:34:00Z">
        <w:r w:rsidR="00F2219E" w:rsidRPr="00F2219E" w:rsidDel="00D634DE">
          <w:rPr>
            <w:rFonts w:ascii="Microsoft New Tai Lue" w:eastAsia="Times New Roman" w:hAnsi="Microsoft New Tai Lue" w:cs="Microsoft New Tai Lue"/>
          </w:rPr>
          <w:delText xml:space="preserve">UK shopping </w:delText>
        </w:r>
      </w:del>
      <w:del w:id="132" w:author="Shruti Malani Krishnan" w:date="2017-11-30T03:45:00Z">
        <w:r w:rsidR="00F2219E" w:rsidRPr="00F2219E" w:rsidDel="00270DA3">
          <w:rPr>
            <w:rFonts w:ascii="Microsoft New Tai Lue" w:eastAsia="Times New Roman" w:hAnsi="Microsoft New Tai Lue" w:cs="Microsoft New Tai Lue"/>
          </w:rPr>
          <w:delText>sites</w:delText>
        </w:r>
      </w:del>
      <w:r w:rsidR="00F2219E" w:rsidRPr="00F2219E">
        <w:rPr>
          <w:rFonts w:ascii="Microsoft New Tai Lue" w:eastAsia="Times New Roman" w:hAnsi="Microsoft New Tai Lue" w:cs="Microsoft New Tai Lue"/>
        </w:rPr>
        <w:t>.</w:t>
      </w:r>
      <w:ins w:id="133" w:author="Shruti Malani Krishnan" w:date="2017-11-30T03:38:00Z">
        <w:r w:rsidR="000224DA">
          <w:rPr>
            <w:rFonts w:ascii="Microsoft New Tai Lue" w:eastAsia="Times New Roman" w:hAnsi="Microsoft New Tai Lue" w:cs="Microsoft New Tai Lue"/>
          </w:rPr>
          <w:t xml:space="preserve"> Lastly</w:t>
        </w:r>
      </w:ins>
      <w:ins w:id="134" w:author="Shruti Malani Krishnan" w:date="2017-11-30T03:39:00Z">
        <w:r w:rsidR="000224DA">
          <w:rPr>
            <w:rFonts w:ascii="Microsoft New Tai Lue" w:eastAsia="Times New Roman" w:hAnsi="Microsoft New Tai Lue" w:cs="Microsoft New Tai Lue"/>
          </w:rPr>
          <w:t>, new algorithms have been put in place using permissions based on Accessibility services to capture in-depth behaviour on app usage for Android devices.</w:t>
        </w:r>
      </w:ins>
    </w:p>
    <w:p w14:paraId="329E0968" w14:textId="019A79C8" w:rsidR="000224DA" w:rsidRPr="00F2219E" w:rsidRDefault="000224DA">
      <w:pPr>
        <w:ind w:left="2705"/>
        <w:jc w:val="both"/>
        <w:rPr>
          <w:rFonts w:ascii="Microsoft New Tai Lue" w:eastAsia="Times New Roman" w:hAnsi="Microsoft New Tai Lue" w:cs="Microsoft New Tai Lue"/>
        </w:rPr>
        <w:pPrChange w:id="135" w:author="Shruti Malani Krishnan" w:date="2017-11-30T03:35:00Z">
          <w:pPr>
            <w:numPr>
              <w:numId w:val="11"/>
            </w:numPr>
            <w:ind w:left="2705" w:hanging="360"/>
            <w:jc w:val="both"/>
          </w:pPr>
        </w:pPrChange>
      </w:pPr>
      <w:ins w:id="136" w:author="Shruti Malani Krishnan" w:date="2017-11-30T03:35:00Z">
        <w:r>
          <w:rPr>
            <w:rFonts w:ascii="Microsoft New Tai Lue" w:eastAsia="Times New Roman" w:hAnsi="Microsoft New Tai Lue" w:cs="Microsoft New Tai Lue"/>
          </w:rPr>
          <w:t>Further effort is being undertaken to</w:t>
        </w:r>
      </w:ins>
      <w:ins w:id="137" w:author="Shruti Malani Krishnan" w:date="2017-11-30T03:36:00Z">
        <w:r>
          <w:rPr>
            <w:rFonts w:ascii="Microsoft New Tai Lue" w:eastAsia="Times New Roman" w:hAnsi="Microsoft New Tai Lue" w:cs="Microsoft New Tai Lue"/>
          </w:rPr>
          <w:t>: (1)</w:t>
        </w:r>
      </w:ins>
      <w:ins w:id="138" w:author="Shruti Malani Krishnan" w:date="2017-11-30T03:35:00Z">
        <w:r>
          <w:rPr>
            <w:rFonts w:ascii="Microsoft New Tai Lue" w:eastAsia="Times New Roman" w:hAnsi="Microsoft New Tai Lue" w:cs="Microsoft New Tai Lue"/>
          </w:rPr>
          <w:t xml:space="preserve"> tag interests based on content they are reading or viewing</w:t>
        </w:r>
      </w:ins>
      <w:ins w:id="139" w:author="Shruti Malani Krishnan" w:date="2017-11-30T03:37:00Z">
        <w:r>
          <w:rPr>
            <w:rFonts w:ascii="Microsoft New Tai Lue" w:eastAsia="Times New Roman" w:hAnsi="Microsoft New Tai Lue" w:cs="Microsoft New Tai Lue"/>
          </w:rPr>
          <w:t xml:space="preserve"> especially on key news sites and platforms such as YouTube, Netflix, etc.</w:t>
        </w:r>
      </w:ins>
      <w:ins w:id="140" w:author="Shruti Malani Krishnan" w:date="2017-11-30T03:36:00Z">
        <w:r>
          <w:rPr>
            <w:rFonts w:ascii="Microsoft New Tai Lue" w:eastAsia="Times New Roman" w:hAnsi="Microsoft New Tai Lue" w:cs="Microsoft New Tai Lue"/>
          </w:rPr>
          <w:t xml:space="preserve"> (2) </w:t>
        </w:r>
      </w:ins>
      <w:ins w:id="141" w:author="Shruti Malani Krishnan" w:date="2017-11-30T03:35:00Z">
        <w:r>
          <w:rPr>
            <w:rFonts w:ascii="Microsoft New Tai Lue" w:eastAsia="Times New Roman" w:hAnsi="Microsoft New Tai Lue" w:cs="Microsoft New Tai Lue"/>
          </w:rPr>
          <w:t xml:space="preserve">enhancements to capturing </w:t>
        </w:r>
      </w:ins>
      <w:ins w:id="142" w:author="Shruti Malani Krishnan" w:date="2017-11-30T03:36:00Z">
        <w:r>
          <w:rPr>
            <w:rFonts w:ascii="Microsoft New Tai Lue" w:eastAsia="Times New Roman" w:hAnsi="Microsoft New Tai Lue" w:cs="Microsoft New Tai Lue"/>
          </w:rPr>
          <w:t xml:space="preserve">e-commerce habits in a sustainable way as the e-commerce sites change their webpage designs (3) </w:t>
        </w:r>
      </w:ins>
      <w:ins w:id="143" w:author="Shruti Malani Krishnan" w:date="2017-11-30T03:37:00Z">
        <w:r>
          <w:rPr>
            <w:rFonts w:ascii="Microsoft New Tai Lue" w:eastAsia="Times New Roman" w:hAnsi="Microsoft New Tai Lue" w:cs="Microsoft New Tai Lue"/>
          </w:rPr>
          <w:t>analysis of the co</w:t>
        </w:r>
      </w:ins>
      <w:ins w:id="144" w:author="Shruti Malani Krishnan" w:date="2017-11-30T03:38:00Z">
        <w:r>
          <w:rPr>
            <w:rFonts w:ascii="Microsoft New Tai Lue" w:eastAsia="Times New Roman" w:hAnsi="Microsoft New Tai Lue" w:cs="Microsoft New Tai Lue"/>
          </w:rPr>
          <w:t xml:space="preserve">nsumer journey from path-to-purchase (4) capturing mobile usage </w:t>
        </w:r>
      </w:ins>
      <w:ins w:id="145" w:author="Keshav Malani" w:date="2017-11-30T16:47:00Z">
        <w:r w:rsidR="00FE5312">
          <w:rPr>
            <w:rFonts w:ascii="Microsoft New Tai Lue" w:eastAsia="Times New Roman" w:hAnsi="Microsoft New Tai Lue" w:cs="Microsoft New Tai Lue"/>
          </w:rPr>
          <w:t xml:space="preserve">and browsing </w:t>
        </w:r>
      </w:ins>
      <w:ins w:id="146" w:author="Shruti Malani Krishnan" w:date="2017-11-30T03:38:00Z">
        <w:r>
          <w:rPr>
            <w:rFonts w:ascii="Microsoft New Tai Lue" w:eastAsia="Times New Roman" w:hAnsi="Microsoft New Tai Lue" w:cs="Microsoft New Tai Lue"/>
          </w:rPr>
          <w:t>behaviour</w:t>
        </w:r>
      </w:ins>
      <w:ins w:id="147" w:author="Shruti Malani Krishnan" w:date="2017-11-30T03:39:00Z">
        <w:r>
          <w:rPr>
            <w:rFonts w:ascii="Microsoft New Tai Lue" w:eastAsia="Times New Roman" w:hAnsi="Microsoft New Tai Lue" w:cs="Microsoft New Tai Lue"/>
          </w:rPr>
          <w:t xml:space="preserve"> for iOS device</w:t>
        </w:r>
      </w:ins>
      <w:ins w:id="148" w:author="Shruti Malani Krishnan" w:date="2017-11-30T03:40:00Z">
        <w:r>
          <w:rPr>
            <w:rFonts w:ascii="Microsoft New Tai Lue" w:eastAsia="Times New Roman" w:hAnsi="Microsoft New Tai Lue" w:cs="Microsoft New Tai Lue"/>
          </w:rPr>
          <w:t>s</w:t>
        </w:r>
      </w:ins>
    </w:p>
    <w:p w14:paraId="0AAE5BCF" w14:textId="12667D37" w:rsidR="000224DA" w:rsidRPr="000224DA" w:rsidRDefault="000224DA">
      <w:pPr>
        <w:numPr>
          <w:ilvl w:val="0"/>
          <w:numId w:val="11"/>
        </w:numPr>
        <w:jc w:val="both"/>
        <w:rPr>
          <w:ins w:id="149" w:author="Shruti Malani Krishnan" w:date="2017-11-30T03:42:00Z"/>
          <w:rFonts w:ascii="Microsoft New Tai Lue" w:eastAsia="Times New Roman" w:hAnsi="Microsoft New Tai Lue" w:cs="Microsoft New Tai Lue"/>
        </w:rPr>
      </w:pPr>
      <w:ins w:id="150" w:author="Shruti Malani Krishnan" w:date="2017-11-30T03:42:00Z">
        <w:r>
          <w:rPr>
            <w:rFonts w:ascii="Microsoft New Tai Lue" w:eastAsia="Times New Roman" w:hAnsi="Microsoft New Tai Lue" w:cs="Microsoft New Tai Lue"/>
          </w:rPr>
          <w:t xml:space="preserve">The company has enhanced their browser extensions across key browsers </w:t>
        </w:r>
      </w:ins>
      <w:ins w:id="151" w:author="Shruti Malani Krishnan" w:date="2017-11-30T03:43:00Z">
        <w:r>
          <w:rPr>
            <w:rFonts w:ascii="Microsoft New Tai Lue" w:eastAsia="Times New Roman" w:hAnsi="Microsoft New Tai Lue" w:cs="Microsoft New Tai Lue"/>
          </w:rPr>
          <w:t>(Google Chrome, Mozilla Firefox, Apple Safari accounting for over 90% of internet browsing) with ways to track a</w:t>
        </w:r>
      </w:ins>
      <w:ins w:id="152" w:author="Shruti Malani Krishnan" w:date="2017-11-30T03:44:00Z">
        <w:r>
          <w:rPr>
            <w:rFonts w:ascii="Microsoft New Tai Lue" w:eastAsia="Times New Roman" w:hAnsi="Microsoft New Tai Lue" w:cs="Microsoft New Tai Lue"/>
          </w:rPr>
          <w:t xml:space="preserve">ctivity within a website. The first implementation of this process has been tested on Google Chrome. </w:t>
        </w:r>
      </w:ins>
      <w:ins w:id="153" w:author="Shruti Malani Krishnan" w:date="2017-11-30T03:45:00Z">
        <w:r w:rsidR="00270DA3">
          <w:rPr>
            <w:rFonts w:ascii="Microsoft New Tai Lue" w:eastAsia="Times New Roman" w:hAnsi="Microsoft New Tai Lue" w:cs="Microsoft New Tai Lue"/>
          </w:rPr>
          <w:t xml:space="preserve">The enhancements also allow the company to capture </w:t>
        </w:r>
        <w:r w:rsidR="00270DA3" w:rsidRPr="00F2219E">
          <w:rPr>
            <w:rFonts w:ascii="Microsoft New Tai Lue" w:eastAsia="Times New Roman" w:hAnsi="Microsoft New Tai Lue" w:cs="Microsoft New Tai Lue"/>
          </w:rPr>
          <w:t>s</w:t>
        </w:r>
        <w:r w:rsidR="00270DA3">
          <w:rPr>
            <w:rFonts w:ascii="Microsoft New Tai Lue" w:eastAsia="Times New Roman" w:hAnsi="Microsoft New Tai Lue" w:cs="Microsoft New Tai Lue"/>
          </w:rPr>
          <w:t>hopping</w:t>
        </w:r>
        <w:r w:rsidR="00270DA3" w:rsidRPr="00F2219E">
          <w:rPr>
            <w:rFonts w:ascii="Microsoft New Tai Lue" w:eastAsia="Times New Roman" w:hAnsi="Microsoft New Tai Lue" w:cs="Microsoft New Tai Lue"/>
          </w:rPr>
          <w:t xml:space="preserve"> habits </w:t>
        </w:r>
        <w:r w:rsidR="00270DA3">
          <w:rPr>
            <w:rFonts w:ascii="Microsoft New Tai Lue" w:eastAsia="Times New Roman" w:hAnsi="Microsoft New Tai Lue" w:cs="Microsoft New Tai Lue"/>
          </w:rPr>
          <w:t>in detail from basket value to products purchased on</w:t>
        </w:r>
        <w:r w:rsidR="00270DA3" w:rsidRPr="00F2219E">
          <w:rPr>
            <w:rFonts w:ascii="Microsoft New Tai Lue" w:eastAsia="Times New Roman" w:hAnsi="Microsoft New Tai Lue" w:cs="Microsoft New Tai Lue"/>
          </w:rPr>
          <w:t xml:space="preserve"> </w:t>
        </w:r>
        <w:r w:rsidR="00270DA3">
          <w:rPr>
            <w:rFonts w:ascii="Microsoft New Tai Lue" w:eastAsia="Times New Roman" w:hAnsi="Microsoft New Tai Lue" w:cs="Microsoft New Tai Lue"/>
          </w:rPr>
          <w:t>e-commerce</w:t>
        </w:r>
        <w:r w:rsidR="00270DA3" w:rsidRPr="00F2219E">
          <w:rPr>
            <w:rFonts w:ascii="Microsoft New Tai Lue" w:eastAsia="Times New Roman" w:hAnsi="Microsoft New Tai Lue" w:cs="Microsoft New Tai Lue"/>
          </w:rPr>
          <w:t xml:space="preserve"> sites</w:t>
        </w:r>
        <w:r w:rsidR="00270DA3">
          <w:rPr>
            <w:rFonts w:ascii="Microsoft New Tai Lue" w:eastAsia="Times New Roman" w:hAnsi="Microsoft New Tai Lue" w:cs="Microsoft New Tai Lue"/>
          </w:rPr>
          <w:t xml:space="preserve"> </w:t>
        </w:r>
      </w:ins>
      <w:ins w:id="154" w:author="Shruti Malani Krishnan" w:date="2017-11-30T03:44:00Z">
        <w:r>
          <w:rPr>
            <w:rFonts w:ascii="Microsoft New Tai Lue" w:eastAsia="Times New Roman" w:hAnsi="Microsoft New Tai Lue" w:cs="Microsoft New Tai Lue"/>
          </w:rPr>
          <w:t>Further effort is being undertaken to capture e-commerce habits in a sustainable way as the e-commerce sites change their webpage designs</w:t>
        </w:r>
      </w:ins>
    </w:p>
    <w:p w14:paraId="057F5204" w14:textId="2F8CC4D0" w:rsidR="00F2219E" w:rsidRPr="00F2219E" w:rsidDel="000224DA" w:rsidRDefault="00DF53B3" w:rsidP="00DF53B3">
      <w:pPr>
        <w:numPr>
          <w:ilvl w:val="0"/>
          <w:numId w:val="11"/>
        </w:numPr>
        <w:jc w:val="both"/>
        <w:rPr>
          <w:del w:id="155" w:author="Shruti Malani Krishnan" w:date="2017-11-30T03:40:00Z"/>
          <w:rFonts w:ascii="Microsoft New Tai Lue" w:eastAsia="Times New Roman" w:hAnsi="Microsoft New Tai Lue" w:cs="Microsoft New Tai Lue"/>
        </w:rPr>
      </w:pPr>
      <w:del w:id="156" w:author="Shruti Malani Krishnan" w:date="2017-11-30T03:40:00Z">
        <w:r w:rsidDel="000224DA">
          <w:rPr>
            <w:rFonts w:ascii="Microsoft New Tai Lue" w:eastAsia="Times New Roman" w:hAnsi="Microsoft New Tai Lue" w:cs="Microsoft New Tai Lue"/>
          </w:rPr>
          <w:delText>They</w:delText>
        </w:r>
        <w:r w:rsidR="00F2219E" w:rsidRPr="00F2219E" w:rsidDel="000224DA">
          <w:rPr>
            <w:rFonts w:ascii="Microsoft New Tai Lue" w:eastAsia="Times New Roman" w:hAnsi="Microsoft New Tai Lue" w:cs="Microsoft New Tai Lue"/>
          </w:rPr>
          <w:delText xml:space="preserve"> conducted research &amp; development work resulting in the creation of a data schema to capture data for each user in a coherent way so </w:delText>
        </w:r>
        <w:r w:rsidDel="000224DA">
          <w:rPr>
            <w:rFonts w:ascii="Microsoft New Tai Lue" w:eastAsia="Times New Roman" w:hAnsi="Microsoft New Tai Lue" w:cs="Microsoft New Tai Lue"/>
          </w:rPr>
          <w:delText>that they</w:delText>
        </w:r>
        <w:r w:rsidR="00F2219E" w:rsidRPr="00F2219E" w:rsidDel="000224DA">
          <w:rPr>
            <w:rFonts w:ascii="Microsoft New Tai Lue" w:eastAsia="Times New Roman" w:hAnsi="Microsoft New Tai Lue" w:cs="Microsoft New Tai Lue"/>
          </w:rPr>
          <w:delText xml:space="preserve"> can cross-reference behavio</w:delText>
        </w:r>
        <w:r w:rsidR="00F2219E" w:rsidDel="000224DA">
          <w:rPr>
            <w:rFonts w:ascii="Microsoft New Tai Lue" w:eastAsia="Times New Roman" w:hAnsi="Microsoft New Tai Lue" w:cs="Microsoft New Tai Lue"/>
          </w:rPr>
          <w:delText>u</w:delText>
        </w:r>
        <w:r w:rsidR="00F2219E" w:rsidRPr="00F2219E" w:rsidDel="000224DA">
          <w:rPr>
            <w:rFonts w:ascii="Microsoft New Tai Lue" w:eastAsia="Times New Roman" w:hAnsi="Microsoft New Tai Lue" w:cs="Microsoft New Tai Lue"/>
          </w:rPr>
          <w:delText xml:space="preserve">ral data regardless of source. This is especially challenging as the data continues to grow and </w:delText>
        </w:r>
        <w:r w:rsidDel="000224DA">
          <w:rPr>
            <w:rFonts w:ascii="Microsoft New Tai Lue" w:eastAsia="Times New Roman" w:hAnsi="Microsoft New Tai Lue" w:cs="Microsoft New Tai Lue"/>
          </w:rPr>
          <w:delText>they are</w:delText>
        </w:r>
        <w:r w:rsidR="00F2219E" w:rsidRPr="00F2219E" w:rsidDel="000224DA">
          <w:rPr>
            <w:rFonts w:ascii="Microsoft New Tai Lue" w:eastAsia="Times New Roman" w:hAnsi="Microsoft New Tai Lue" w:cs="Microsoft New Tai Lue"/>
          </w:rPr>
          <w:delText xml:space="preserve"> finding </w:delText>
        </w:r>
        <w:r w:rsidDel="000224DA">
          <w:rPr>
            <w:rFonts w:ascii="Microsoft New Tai Lue" w:eastAsia="Times New Roman" w:hAnsi="Microsoft New Tai Lue" w:cs="Microsoft New Tai Lue"/>
          </w:rPr>
          <w:delText xml:space="preserve">new </w:delText>
        </w:r>
        <w:r w:rsidR="00F2219E" w:rsidRPr="00F2219E" w:rsidDel="000224DA">
          <w:rPr>
            <w:rFonts w:ascii="Microsoft New Tai Lue" w:eastAsia="Times New Roman" w:hAnsi="Microsoft New Tai Lue" w:cs="Microsoft New Tai Lue"/>
          </w:rPr>
          <w:delText xml:space="preserve">ways to keep the metadata for analysis as </w:delText>
        </w:r>
        <w:r w:rsidDel="000224DA">
          <w:rPr>
            <w:rFonts w:ascii="Microsoft New Tai Lue" w:eastAsia="Times New Roman" w:hAnsi="Microsoft New Tai Lue" w:cs="Microsoft New Tai Lue"/>
          </w:rPr>
          <w:delText>they</w:delText>
        </w:r>
        <w:r w:rsidR="00F2219E" w:rsidRPr="00F2219E" w:rsidDel="000224DA">
          <w:rPr>
            <w:rFonts w:ascii="Microsoft New Tai Lue" w:eastAsia="Times New Roman" w:hAnsi="Microsoft New Tai Lue" w:cs="Microsoft New Tai Lue"/>
          </w:rPr>
          <w:delText xml:space="preserve"> archive old data.</w:delText>
        </w:r>
      </w:del>
    </w:p>
    <w:p w14:paraId="5C6D8AEE" w14:textId="3EAD1E5E" w:rsidR="00F2219E" w:rsidRPr="00F2219E" w:rsidRDefault="00DF53B3" w:rsidP="00DF53B3">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t xml:space="preserve">The company </w:t>
      </w:r>
      <w:ins w:id="157" w:author="Shruti Malani Krishnan" w:date="2017-11-30T03:40:00Z">
        <w:r w:rsidR="000224DA">
          <w:rPr>
            <w:rFonts w:ascii="Microsoft New Tai Lue" w:eastAsia="Times New Roman" w:hAnsi="Microsoft New Tai Lue" w:cs="Microsoft New Tai Lue"/>
          </w:rPr>
          <w:t xml:space="preserve">is </w:t>
        </w:r>
      </w:ins>
      <w:ins w:id="158" w:author="Shruti Malani Krishnan" w:date="2017-11-30T03:45:00Z">
        <w:r w:rsidR="00270DA3">
          <w:rPr>
            <w:rFonts w:ascii="Microsoft New Tai Lue" w:eastAsia="Times New Roman" w:hAnsi="Microsoft New Tai Lue" w:cs="Microsoft New Tai Lue"/>
          </w:rPr>
          <w:t xml:space="preserve">continuing to </w:t>
        </w:r>
      </w:ins>
      <w:del w:id="159" w:author="Shruti Malani Krishnan" w:date="2017-11-30T03:40:00Z">
        <w:r w:rsidDel="000224DA">
          <w:rPr>
            <w:rFonts w:ascii="Microsoft New Tai Lue" w:eastAsia="Times New Roman" w:hAnsi="Microsoft New Tai Lue" w:cs="Microsoft New Tai Lue"/>
          </w:rPr>
          <w:delText>has</w:delText>
        </w:r>
        <w:r w:rsidR="00F2219E" w:rsidRPr="00F2219E" w:rsidDel="000224DA">
          <w:rPr>
            <w:rFonts w:ascii="Microsoft New Tai Lue" w:eastAsia="Times New Roman" w:hAnsi="Microsoft New Tai Lue" w:cs="Microsoft New Tai Lue"/>
          </w:rPr>
          <w:delText xml:space="preserve"> started </w:delText>
        </w:r>
      </w:del>
      <w:r w:rsidR="00F2219E" w:rsidRPr="00F2219E">
        <w:rPr>
          <w:rFonts w:ascii="Microsoft New Tai Lue" w:eastAsia="Times New Roman" w:hAnsi="Microsoft New Tai Lue" w:cs="Microsoft New Tai Lue"/>
        </w:rPr>
        <w:t>build</w:t>
      </w:r>
      <w:del w:id="160" w:author="Shruti Malani Krishnan" w:date="2017-11-30T03:46:00Z">
        <w:r w:rsidR="00F2219E" w:rsidRPr="00F2219E" w:rsidDel="00270DA3">
          <w:rPr>
            <w:rFonts w:ascii="Microsoft New Tai Lue" w:eastAsia="Times New Roman" w:hAnsi="Microsoft New Tai Lue" w:cs="Microsoft New Tai Lue"/>
          </w:rPr>
          <w:delText>ing</w:delText>
        </w:r>
      </w:del>
      <w:r w:rsidR="00F2219E" w:rsidRPr="00F2219E">
        <w:rPr>
          <w:rFonts w:ascii="Microsoft New Tai Lue" w:eastAsia="Times New Roman" w:hAnsi="Microsoft New Tai Lue" w:cs="Microsoft New Tai Lue"/>
        </w:rPr>
        <w:t xml:space="preserve"> algorithms to identify duplication and detecting incorrect data across data sources </w:t>
      </w:r>
      <w:del w:id="161" w:author="Shruti Malani Krishnan" w:date="2017-11-30T03:40:00Z">
        <w:r w:rsidR="00F2219E" w:rsidRPr="00F2219E" w:rsidDel="000224DA">
          <w:rPr>
            <w:rFonts w:ascii="Microsoft New Tai Lue" w:eastAsia="Times New Roman" w:hAnsi="Microsoft New Tai Lue" w:cs="Microsoft New Tai Lue"/>
          </w:rPr>
          <w:delText>starting with demographic information</w:delText>
        </w:r>
      </w:del>
      <w:ins w:id="162" w:author="Shruti Malani Krishnan" w:date="2017-11-30T03:40:00Z">
        <w:r w:rsidR="000224DA">
          <w:rPr>
            <w:rFonts w:ascii="Microsoft New Tai Lue" w:eastAsia="Times New Roman" w:hAnsi="Microsoft New Tai Lue" w:cs="Microsoft New Tai Lue"/>
          </w:rPr>
          <w:t xml:space="preserve">and has implemented a monthly </w:t>
        </w:r>
      </w:ins>
      <w:ins w:id="163" w:author="Shruti Malani Krishnan" w:date="2017-11-30T03:41:00Z">
        <w:r w:rsidR="000224DA">
          <w:rPr>
            <w:rFonts w:ascii="Microsoft New Tai Lue" w:eastAsia="Times New Roman" w:hAnsi="Microsoft New Tai Lue" w:cs="Microsoft New Tai Lue"/>
          </w:rPr>
          <w:t>process to clean-up this data</w:t>
        </w:r>
      </w:ins>
      <w:r w:rsidR="00F2219E" w:rsidRPr="00F2219E">
        <w:rPr>
          <w:rFonts w:ascii="Microsoft New Tai Lue" w:eastAsia="Times New Roman" w:hAnsi="Microsoft New Tai Lue" w:cs="Microsoft New Tai Lue"/>
        </w:rPr>
        <w:t xml:space="preserve">. </w:t>
      </w:r>
      <w:del w:id="164" w:author="Shruti Malani Krishnan" w:date="2017-11-30T03:41:00Z">
        <w:r w:rsidDel="000224DA">
          <w:rPr>
            <w:rFonts w:ascii="Microsoft New Tai Lue" w:eastAsia="Times New Roman" w:hAnsi="Microsoft New Tai Lue" w:cs="Microsoft New Tai Lue"/>
          </w:rPr>
          <w:delText>They</w:delText>
        </w:r>
        <w:r w:rsidR="00F2219E" w:rsidRPr="00F2219E" w:rsidDel="000224DA">
          <w:rPr>
            <w:rFonts w:ascii="Microsoft New Tai Lue" w:eastAsia="Times New Roman" w:hAnsi="Microsoft New Tai Lue" w:cs="Microsoft New Tai Lue"/>
          </w:rPr>
          <w:delText xml:space="preserve"> are also cross-referencing user details to ensure accuracy. Expanding the type of data </w:delText>
        </w:r>
        <w:r w:rsidDel="000224DA">
          <w:rPr>
            <w:rFonts w:ascii="Microsoft New Tai Lue" w:eastAsia="Times New Roman" w:hAnsi="Microsoft New Tai Lue" w:cs="Microsoft New Tai Lue"/>
          </w:rPr>
          <w:delText>they</w:delText>
        </w:r>
        <w:r w:rsidR="00F2219E" w:rsidRPr="00F2219E" w:rsidDel="000224DA">
          <w:rPr>
            <w:rFonts w:ascii="Microsoft New Tai Lue" w:eastAsia="Times New Roman" w:hAnsi="Microsoft New Tai Lue" w:cs="Microsoft New Tai Lue"/>
          </w:rPr>
          <w:delText xml:space="preserve"> can review systematically with research.</w:delText>
        </w:r>
      </w:del>
    </w:p>
    <w:p w14:paraId="5E8925CB" w14:textId="0EF3B35E" w:rsidR="00F2219E" w:rsidRPr="00F2219E" w:rsidRDefault="00DF53B3" w:rsidP="00DF53B3">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t>The</w:t>
      </w:r>
      <w:ins w:id="165" w:author="Shruti Malani Krishnan" w:date="2017-11-30T03:46:00Z">
        <w:r w:rsidR="00270DA3">
          <w:rPr>
            <w:rFonts w:ascii="Microsoft New Tai Lue" w:eastAsia="Times New Roman" w:hAnsi="Microsoft New Tai Lue" w:cs="Microsoft New Tai Lue"/>
          </w:rPr>
          <w:t xml:space="preserve"> company has tested the widget to onboard users and is in final discussions to gain agreement with pilot partners for UK user </w:t>
        </w:r>
      </w:ins>
      <w:ins w:id="166" w:author="Shruti Malani Krishnan" w:date="2017-11-30T03:47:00Z">
        <w:r w:rsidR="00270DA3">
          <w:rPr>
            <w:rFonts w:ascii="Microsoft New Tai Lue" w:eastAsia="Times New Roman" w:hAnsi="Microsoft New Tai Lue" w:cs="Microsoft New Tai Lue"/>
          </w:rPr>
          <w:t>onboarding</w:t>
        </w:r>
      </w:ins>
      <w:del w:id="167" w:author="Shruti Malani Krishnan" w:date="2017-11-30T03:47:00Z">
        <w:r w:rsidDel="00270DA3">
          <w:rPr>
            <w:rFonts w:ascii="Microsoft New Tai Lue" w:eastAsia="Times New Roman" w:hAnsi="Microsoft New Tai Lue" w:cs="Microsoft New Tai Lue"/>
          </w:rPr>
          <w:delText>y are</w:delText>
        </w:r>
        <w:r w:rsidR="00F2219E" w:rsidRPr="00F2219E" w:rsidDel="00270DA3">
          <w:rPr>
            <w:rFonts w:ascii="Microsoft New Tai Lue" w:eastAsia="Times New Roman" w:hAnsi="Microsoft New Tai Lue" w:cs="Microsoft New Tai Lue"/>
          </w:rPr>
          <w:delText xml:space="preserve"> developing a widget to simplify onboarding with panel partners in the UK, US and Canada this year. The widget configurations are still being researched as </w:delText>
        </w:r>
        <w:r w:rsidDel="00270DA3">
          <w:rPr>
            <w:rFonts w:ascii="Microsoft New Tai Lue" w:eastAsia="Times New Roman" w:hAnsi="Microsoft New Tai Lue" w:cs="Microsoft New Tai Lue"/>
          </w:rPr>
          <w:delText>they</w:delText>
        </w:r>
        <w:r w:rsidR="00F2219E" w:rsidRPr="00F2219E" w:rsidDel="00270DA3">
          <w:rPr>
            <w:rFonts w:ascii="Microsoft New Tai Lue" w:eastAsia="Times New Roman" w:hAnsi="Microsoft New Tai Lue" w:cs="Microsoft New Tai Lue"/>
          </w:rPr>
          <w:delText xml:space="preserve"> are spanning across </w:delText>
        </w:r>
        <w:r w:rsidDel="00270DA3">
          <w:rPr>
            <w:rFonts w:ascii="Microsoft New Tai Lue" w:eastAsia="Times New Roman" w:hAnsi="Microsoft New Tai Lue" w:cs="Microsoft New Tai Lue"/>
          </w:rPr>
          <w:delText xml:space="preserve">numerous </w:delText>
        </w:r>
        <w:r w:rsidR="00F2219E" w:rsidRPr="00F2219E" w:rsidDel="00270DA3">
          <w:rPr>
            <w:rFonts w:ascii="Microsoft New Tai Lue" w:eastAsia="Times New Roman" w:hAnsi="Microsoft New Tai Lue" w:cs="Microsoft New Tai Lue"/>
          </w:rPr>
          <w:delText>devices and screen sizes</w:delText>
        </w:r>
      </w:del>
      <w:r w:rsidR="00F2219E" w:rsidRPr="00F2219E">
        <w:rPr>
          <w:rFonts w:ascii="Microsoft New Tai Lue" w:eastAsia="Times New Roman" w:hAnsi="Microsoft New Tai Lue" w:cs="Microsoft New Tai Lue"/>
        </w:rPr>
        <w:t>.</w:t>
      </w:r>
      <w:ins w:id="168" w:author="Shruti Malani Krishnan" w:date="2017-11-30T03:47:00Z">
        <w:r w:rsidR="00270DA3">
          <w:rPr>
            <w:rFonts w:ascii="Microsoft New Tai Lue" w:eastAsia="Times New Roman" w:hAnsi="Microsoft New Tai Lue" w:cs="Microsoft New Tai Lue"/>
          </w:rPr>
          <w:t xml:space="preserve"> They are testing </w:t>
        </w:r>
        <w:proofErr w:type="gramStart"/>
        <w:r w:rsidR="00270DA3">
          <w:rPr>
            <w:rFonts w:ascii="Microsoft New Tai Lue" w:eastAsia="Times New Roman" w:hAnsi="Microsoft New Tai Lue" w:cs="Microsoft New Tai Lue"/>
          </w:rPr>
          <w:t>an additional ways</w:t>
        </w:r>
        <w:proofErr w:type="gramEnd"/>
        <w:r w:rsidR="00270DA3">
          <w:rPr>
            <w:rFonts w:ascii="Microsoft New Tai Lue" w:eastAsia="Times New Roman" w:hAnsi="Microsoft New Tai Lue" w:cs="Microsoft New Tai Lue"/>
          </w:rPr>
          <w:t xml:space="preserve"> to </w:t>
        </w:r>
        <w:proofErr w:type="spellStart"/>
        <w:r w:rsidR="00270DA3">
          <w:rPr>
            <w:rFonts w:ascii="Microsoft New Tai Lue" w:eastAsia="Times New Roman" w:hAnsi="Microsoft New Tai Lue" w:cs="Microsoft New Tai Lue"/>
          </w:rPr>
          <w:t>onboard</w:t>
        </w:r>
        <w:proofErr w:type="spellEnd"/>
        <w:r w:rsidR="00270DA3">
          <w:rPr>
            <w:rFonts w:ascii="Microsoft New Tai Lue" w:eastAsia="Times New Roman" w:hAnsi="Microsoft New Tai Lue" w:cs="Microsoft New Tai Lue"/>
          </w:rPr>
          <w:t xml:space="preserve"> users at scale using (1) </w:t>
        </w:r>
        <w:proofErr w:type="spellStart"/>
        <w:r w:rsidR="00270DA3">
          <w:rPr>
            <w:rFonts w:ascii="Microsoft New Tai Lue" w:eastAsia="Times New Roman" w:hAnsi="Microsoft New Tai Lue" w:cs="Microsoft New Tai Lue"/>
          </w:rPr>
          <w:t>utm</w:t>
        </w:r>
        <w:proofErr w:type="spellEnd"/>
        <w:r w:rsidR="00270DA3">
          <w:rPr>
            <w:rFonts w:ascii="Microsoft New Tai Lue" w:eastAsia="Times New Roman" w:hAnsi="Microsoft New Tai Lue" w:cs="Microsoft New Tai Lue"/>
          </w:rPr>
          <w:t xml:space="preserve"> tags on desktop or laptop devices, and (2) using deep-linking via</w:t>
        </w:r>
      </w:ins>
      <w:ins w:id="169" w:author="Shruti Malani Krishnan" w:date="2017-11-30T03:48:00Z">
        <w:r w:rsidR="00270DA3">
          <w:rPr>
            <w:rFonts w:ascii="Microsoft New Tai Lue" w:eastAsia="Times New Roman" w:hAnsi="Microsoft New Tai Lue" w:cs="Microsoft New Tai Lue"/>
          </w:rPr>
          <w:t xml:space="preserve"> Branch for mobile devices. The goal is to run a test starting January 2017</w:t>
        </w:r>
      </w:ins>
    </w:p>
    <w:p w14:paraId="49FDEFB4" w14:textId="6A7FA52E" w:rsidR="00F2219E" w:rsidRPr="00F2219E" w:rsidDel="00270DA3" w:rsidRDefault="00DF53B3" w:rsidP="00DF53B3">
      <w:pPr>
        <w:numPr>
          <w:ilvl w:val="0"/>
          <w:numId w:val="11"/>
        </w:numPr>
        <w:jc w:val="both"/>
        <w:rPr>
          <w:del w:id="170" w:author="Shruti Malani Krishnan" w:date="2017-11-30T03:48:00Z"/>
          <w:rFonts w:ascii="Microsoft New Tai Lue" w:eastAsia="Times New Roman" w:hAnsi="Microsoft New Tai Lue" w:cs="Microsoft New Tai Lue"/>
        </w:rPr>
      </w:pPr>
      <w:del w:id="171" w:author="Shruti Malani Krishnan" w:date="2017-11-30T03:48:00Z">
        <w:r w:rsidDel="00270DA3">
          <w:rPr>
            <w:rFonts w:ascii="Microsoft New Tai Lue" w:eastAsia="Times New Roman" w:hAnsi="Microsoft New Tai Lue" w:cs="Microsoft New Tai Lue"/>
          </w:rPr>
          <w:delText>They have</w:delText>
        </w:r>
        <w:r w:rsidR="00F2219E" w:rsidRPr="00F2219E" w:rsidDel="00270DA3">
          <w:rPr>
            <w:rFonts w:ascii="Microsoft New Tai Lue" w:eastAsia="Times New Roman" w:hAnsi="Microsoft New Tai Lue" w:cs="Microsoft New Tai Lue"/>
          </w:rPr>
          <w:delText xml:space="preserve"> implemented </w:delText>
        </w:r>
        <w:r w:rsidDel="00270DA3">
          <w:rPr>
            <w:rFonts w:ascii="Microsoft New Tai Lue" w:eastAsia="Times New Roman" w:hAnsi="Microsoft New Tai Lue" w:cs="Microsoft New Tai Lue"/>
          </w:rPr>
          <w:delText>their</w:delText>
        </w:r>
        <w:r w:rsidR="00F2219E" w:rsidRPr="00F2219E" w:rsidDel="00270DA3">
          <w:rPr>
            <w:rFonts w:ascii="Microsoft New Tai Lue" w:eastAsia="Times New Roman" w:hAnsi="Microsoft New Tai Lue" w:cs="Microsoft New Tai Lue"/>
          </w:rPr>
          <w:delText xml:space="preserve"> secure iFrame via the widget. There are complications around the iFrame sizing across devices and ensure the user interactions are done in a secure environment across multiple domains. </w:delText>
        </w:r>
        <w:r w:rsidDel="00270DA3">
          <w:rPr>
            <w:rFonts w:ascii="Microsoft New Tai Lue" w:eastAsia="Times New Roman" w:hAnsi="Microsoft New Tai Lue" w:cs="Microsoft New Tai Lue"/>
          </w:rPr>
          <w:delText>They will</w:delText>
        </w:r>
        <w:r w:rsidR="00F2219E" w:rsidRPr="00F2219E" w:rsidDel="00270DA3">
          <w:rPr>
            <w:rFonts w:ascii="Microsoft New Tai Lue" w:eastAsia="Times New Roman" w:hAnsi="Microsoft New Tai Lue" w:cs="Microsoft New Tai Lue"/>
          </w:rPr>
          <w:delText xml:space="preserve"> be going live with panel partners in 2016.</w:delText>
        </w:r>
      </w:del>
    </w:p>
    <w:p w14:paraId="2A5C783F" w14:textId="466D5775" w:rsidR="00F2219E" w:rsidRPr="00F2219E" w:rsidDel="00270DA3" w:rsidRDefault="00DF53B3" w:rsidP="00DF53B3">
      <w:pPr>
        <w:numPr>
          <w:ilvl w:val="0"/>
          <w:numId w:val="11"/>
        </w:numPr>
        <w:jc w:val="both"/>
        <w:rPr>
          <w:del w:id="172" w:author="Shruti Malani Krishnan" w:date="2017-11-30T03:48:00Z"/>
          <w:rFonts w:ascii="Microsoft New Tai Lue" w:eastAsia="Times New Roman" w:hAnsi="Microsoft New Tai Lue" w:cs="Microsoft New Tai Lue"/>
        </w:rPr>
      </w:pPr>
      <w:del w:id="173" w:author="Shruti Malani Krishnan" w:date="2017-11-30T03:48:00Z">
        <w:r w:rsidDel="00270DA3">
          <w:rPr>
            <w:rFonts w:ascii="Microsoft New Tai Lue" w:eastAsia="Times New Roman" w:hAnsi="Microsoft New Tai Lue" w:cs="Microsoft New Tai Lue"/>
          </w:rPr>
          <w:delText>The company has</w:delText>
        </w:r>
        <w:r w:rsidR="00F2219E" w:rsidRPr="00F2219E" w:rsidDel="00270DA3">
          <w:rPr>
            <w:rFonts w:ascii="Microsoft New Tai Lue" w:eastAsia="Times New Roman" w:hAnsi="Microsoft New Tai Lue" w:cs="Microsoft New Tai Lue"/>
          </w:rPr>
          <w:delText xml:space="preserve"> now implemented controls and management reporting in place to ensure the system is up and running with minimal downtime. Addressing these issues took considerable research &amp; development time and resources as </w:delText>
        </w:r>
        <w:r w:rsidDel="00270DA3">
          <w:rPr>
            <w:rFonts w:ascii="Microsoft New Tai Lue" w:eastAsia="Times New Roman" w:hAnsi="Microsoft New Tai Lue" w:cs="Microsoft New Tai Lue"/>
          </w:rPr>
          <w:delText>they are</w:delText>
        </w:r>
        <w:r w:rsidR="00F2219E" w:rsidRPr="00F2219E" w:rsidDel="00270DA3">
          <w:rPr>
            <w:rFonts w:ascii="Microsoft New Tai Lue" w:eastAsia="Times New Roman" w:hAnsi="Microsoft New Tai Lue" w:cs="Microsoft New Tai Lue"/>
          </w:rPr>
          <w:delText xml:space="preserve"> dealing with multiple servers and databases.</w:delText>
        </w:r>
      </w:del>
    </w:p>
    <w:p w14:paraId="0676BD4C" w14:textId="144B3068" w:rsidR="00F2219E" w:rsidRPr="00F2219E" w:rsidDel="00270DA3" w:rsidRDefault="00DF53B3" w:rsidP="00DF53B3">
      <w:pPr>
        <w:numPr>
          <w:ilvl w:val="0"/>
          <w:numId w:val="11"/>
        </w:numPr>
        <w:jc w:val="both"/>
        <w:rPr>
          <w:del w:id="174" w:author="Shruti Malani Krishnan" w:date="2017-11-30T03:51:00Z"/>
          <w:rFonts w:ascii="Microsoft New Tai Lue" w:eastAsia="Times New Roman" w:hAnsi="Microsoft New Tai Lue" w:cs="Microsoft New Tai Lue"/>
        </w:rPr>
      </w:pPr>
      <w:del w:id="175" w:author="Shruti Malani Krishnan" w:date="2017-11-30T03:51:00Z">
        <w:r w:rsidDel="00270DA3">
          <w:rPr>
            <w:rFonts w:ascii="Microsoft New Tai Lue" w:eastAsia="Times New Roman" w:hAnsi="Microsoft New Tai Lue" w:cs="Microsoft New Tai Lue"/>
          </w:rPr>
          <w:delText>They have</w:delText>
        </w:r>
        <w:r w:rsidR="00F2219E" w:rsidRPr="00F2219E" w:rsidDel="00270DA3">
          <w:rPr>
            <w:rFonts w:ascii="Microsoft New Tai Lue" w:eastAsia="Times New Roman" w:hAnsi="Microsoft New Tai Lue" w:cs="Microsoft New Tai Lue"/>
          </w:rPr>
          <w:delText xml:space="preserve"> optimi</w:delText>
        </w:r>
        <w:r w:rsidDel="00270DA3">
          <w:rPr>
            <w:rFonts w:ascii="Microsoft New Tai Lue" w:eastAsia="Times New Roman" w:hAnsi="Microsoft New Tai Lue" w:cs="Microsoft New Tai Lue"/>
          </w:rPr>
          <w:delText>s</w:delText>
        </w:r>
        <w:r w:rsidR="00F2219E" w:rsidRPr="00F2219E" w:rsidDel="00270DA3">
          <w:rPr>
            <w:rFonts w:ascii="Microsoft New Tai Lue" w:eastAsia="Times New Roman" w:hAnsi="Microsoft New Tai Lue" w:cs="Microsoft New Tai Lue"/>
          </w:rPr>
          <w:delText xml:space="preserve">ed </w:delText>
        </w:r>
        <w:r w:rsidDel="00270DA3">
          <w:rPr>
            <w:rFonts w:ascii="Microsoft New Tai Lue" w:eastAsia="Times New Roman" w:hAnsi="Microsoft New Tai Lue" w:cs="Microsoft New Tai Lue"/>
          </w:rPr>
          <w:delText>their</w:delText>
        </w:r>
        <w:r w:rsidR="00F2219E" w:rsidRPr="00F2219E" w:rsidDel="00270DA3">
          <w:rPr>
            <w:rFonts w:ascii="Microsoft New Tai Lue" w:eastAsia="Times New Roman" w:hAnsi="Microsoft New Tai Lue" w:cs="Microsoft New Tai Lue"/>
          </w:rPr>
          <w:delText xml:space="preserve"> querying process for Facebook APIs as that </w:delText>
        </w:r>
        <w:r w:rsidDel="00270DA3">
          <w:rPr>
            <w:rFonts w:ascii="Microsoft New Tai Lue" w:eastAsia="Times New Roman" w:hAnsi="Microsoft New Tai Lue" w:cs="Microsoft New Tai Lue"/>
          </w:rPr>
          <w:delText>resulted in</w:delText>
        </w:r>
        <w:r w:rsidR="00F2219E" w:rsidRPr="00F2219E" w:rsidDel="00270DA3">
          <w:rPr>
            <w:rFonts w:ascii="Microsoft New Tai Lue" w:eastAsia="Times New Roman" w:hAnsi="Microsoft New Tai Lue" w:cs="Microsoft New Tai Lue"/>
          </w:rPr>
          <w:delText xml:space="preserve"> the largest calls for info pulled and the most rate limiting error. </w:delText>
        </w:r>
        <w:r w:rsidDel="00270DA3">
          <w:rPr>
            <w:rFonts w:ascii="Microsoft New Tai Lue" w:eastAsia="Times New Roman" w:hAnsi="Microsoft New Tai Lue" w:cs="Microsoft New Tai Lue"/>
          </w:rPr>
          <w:delText>This has reduced Facebook</w:delText>
        </w:r>
        <w:r w:rsidR="00F2219E" w:rsidRPr="00F2219E" w:rsidDel="00270DA3">
          <w:rPr>
            <w:rFonts w:ascii="Microsoft New Tai Lue" w:eastAsia="Times New Roman" w:hAnsi="Microsoft New Tai Lue" w:cs="Microsoft New Tai Lue"/>
          </w:rPr>
          <w:delText xml:space="preserve"> data and error rate by 95%. Research is now in progress for Twitter API.</w:delText>
        </w:r>
      </w:del>
    </w:p>
    <w:p w14:paraId="70C32DE7" w14:textId="05D13B1B" w:rsidR="00F2219E" w:rsidRPr="00F2219E" w:rsidDel="00270DA3" w:rsidRDefault="00DF53B3" w:rsidP="00DF53B3">
      <w:pPr>
        <w:numPr>
          <w:ilvl w:val="0"/>
          <w:numId w:val="11"/>
        </w:numPr>
        <w:jc w:val="both"/>
        <w:rPr>
          <w:del w:id="176" w:author="Shruti Malani Krishnan" w:date="2017-11-30T03:51:00Z"/>
          <w:rFonts w:ascii="Microsoft New Tai Lue" w:eastAsia="Times New Roman" w:hAnsi="Microsoft New Tai Lue" w:cs="Microsoft New Tai Lue"/>
        </w:rPr>
      </w:pPr>
      <w:del w:id="177" w:author="Shruti Malani Krishnan" w:date="2017-11-30T03:51:00Z">
        <w:r w:rsidDel="00270DA3">
          <w:rPr>
            <w:rFonts w:ascii="Microsoft New Tai Lue" w:eastAsia="Times New Roman" w:hAnsi="Microsoft New Tai Lue" w:cs="Microsoft New Tai Lue"/>
          </w:rPr>
          <w:delText>The company has</w:delText>
        </w:r>
        <w:r w:rsidR="00F2219E" w:rsidRPr="00F2219E" w:rsidDel="00270DA3">
          <w:rPr>
            <w:rFonts w:ascii="Microsoft New Tai Lue" w:eastAsia="Times New Roman" w:hAnsi="Microsoft New Tai Lue" w:cs="Microsoft New Tai Lue"/>
          </w:rPr>
          <w:delText xml:space="preserve"> assessed multiple options and</w:delText>
        </w:r>
        <w:r w:rsidDel="00270DA3">
          <w:rPr>
            <w:rFonts w:ascii="Microsoft New Tai Lue" w:eastAsia="Times New Roman" w:hAnsi="Microsoft New Tai Lue" w:cs="Microsoft New Tai Lue"/>
          </w:rPr>
          <w:delText xml:space="preserve"> has now</w:delText>
        </w:r>
        <w:r w:rsidR="00F2219E" w:rsidRPr="00F2219E" w:rsidDel="00270DA3">
          <w:rPr>
            <w:rFonts w:ascii="Microsoft New Tai Lue" w:eastAsia="Times New Roman" w:hAnsi="Microsoft New Tai Lue" w:cs="Microsoft New Tai Lue"/>
          </w:rPr>
          <w:delText xml:space="preserve"> implemented</w:delText>
        </w:r>
        <w:r w:rsidDel="00270DA3">
          <w:rPr>
            <w:rFonts w:ascii="Microsoft New Tai Lue" w:eastAsia="Times New Roman" w:hAnsi="Microsoft New Tai Lue" w:cs="Microsoft New Tai Lue"/>
          </w:rPr>
          <w:delText xml:space="preserve"> and integrated</w:delText>
        </w:r>
        <w:r w:rsidR="00F2219E" w:rsidRPr="00F2219E" w:rsidDel="00270DA3">
          <w:rPr>
            <w:rFonts w:ascii="Microsoft New Tai Lue" w:eastAsia="Times New Roman" w:hAnsi="Microsoft New Tai Lue" w:cs="Microsoft New Tai Lue"/>
          </w:rPr>
          <w:delText xml:space="preserve"> RabbitMQ to handle messaging queues across all schedulers. </w:delText>
        </w:r>
        <w:r w:rsidDel="00270DA3">
          <w:rPr>
            <w:rFonts w:ascii="Microsoft New Tai Lue" w:eastAsia="Times New Roman" w:hAnsi="Microsoft New Tai Lue" w:cs="Microsoft New Tai Lue"/>
          </w:rPr>
          <w:delText>They are</w:delText>
        </w:r>
        <w:r w:rsidR="00F2219E" w:rsidRPr="00F2219E" w:rsidDel="00270DA3">
          <w:rPr>
            <w:rFonts w:ascii="Microsoft New Tai Lue" w:eastAsia="Times New Roman" w:hAnsi="Microsoft New Tai Lue" w:cs="Microsoft New Tai Lue"/>
          </w:rPr>
          <w:delText xml:space="preserve"> now able to monitor processing live through a dashboard.</w:delText>
        </w:r>
      </w:del>
    </w:p>
    <w:p w14:paraId="35C9D1E8" w14:textId="7705F8CF" w:rsidR="00F2219E" w:rsidRPr="00F2219E" w:rsidRDefault="00DF53B3" w:rsidP="00DF53B3">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t>Their</w:t>
      </w:r>
      <w:r w:rsidR="00F2219E" w:rsidRPr="00F2219E">
        <w:rPr>
          <w:rFonts w:ascii="Microsoft New Tai Lue" w:eastAsia="Times New Roman" w:hAnsi="Microsoft New Tai Lue" w:cs="Microsoft New Tai Lue"/>
        </w:rPr>
        <w:t xml:space="preserve"> systems are compliant with all EU regulations currently and </w:t>
      </w:r>
      <w:r>
        <w:rPr>
          <w:rFonts w:ascii="Microsoft New Tai Lue" w:eastAsia="Times New Roman" w:hAnsi="Microsoft New Tai Lue" w:cs="Microsoft New Tai Lue"/>
        </w:rPr>
        <w:t>they are</w:t>
      </w:r>
      <w:r w:rsidR="00F2219E" w:rsidRPr="00F2219E">
        <w:rPr>
          <w:rFonts w:ascii="Microsoft New Tai Lue" w:eastAsia="Times New Roman" w:hAnsi="Microsoft New Tai Lue" w:cs="Microsoft New Tai Lue"/>
        </w:rPr>
        <w:t xml:space="preserve"> monitoring the progress on EU GDPR implementation guidelines. At the moment, </w:t>
      </w:r>
      <w:r>
        <w:rPr>
          <w:rFonts w:ascii="Microsoft New Tai Lue" w:eastAsia="Times New Roman" w:hAnsi="Microsoft New Tai Lue" w:cs="Microsoft New Tai Lue"/>
        </w:rPr>
        <w:t>they are</w:t>
      </w:r>
      <w:r w:rsidR="00F2219E" w:rsidRPr="00F2219E">
        <w:rPr>
          <w:rFonts w:ascii="Microsoft New Tai Lue" w:eastAsia="Times New Roman" w:hAnsi="Microsoft New Tai Lue" w:cs="Microsoft New Tai Lue"/>
        </w:rPr>
        <w:t xml:space="preserve"> compliant with any published guidelines</w:t>
      </w:r>
      <w:r>
        <w:rPr>
          <w:rFonts w:ascii="Microsoft New Tai Lue" w:eastAsia="Times New Roman" w:hAnsi="Microsoft New Tai Lue" w:cs="Microsoft New Tai Lue"/>
        </w:rPr>
        <w:t>,</w:t>
      </w:r>
      <w:r w:rsidR="00F2219E" w:rsidRPr="00F2219E">
        <w:rPr>
          <w:rFonts w:ascii="Microsoft New Tai Lue" w:eastAsia="Times New Roman" w:hAnsi="Microsoft New Tai Lue" w:cs="Microsoft New Tai Lue"/>
        </w:rPr>
        <w:t xml:space="preserve"> including not storing data for Russian users.</w:t>
      </w:r>
      <w:ins w:id="178" w:author="Shruti Malani Krishnan" w:date="2017-11-30T03:52:00Z">
        <w:r w:rsidR="00270DA3">
          <w:rPr>
            <w:rFonts w:ascii="Microsoft New Tai Lue" w:eastAsia="Times New Roman" w:hAnsi="Microsoft New Tai Lue" w:cs="Microsoft New Tai Lue"/>
          </w:rPr>
          <w:t xml:space="preserve"> </w:t>
        </w:r>
      </w:ins>
    </w:p>
    <w:p w14:paraId="21658AFA" w14:textId="78A4361D" w:rsidR="00F2219E" w:rsidRPr="00F2219E" w:rsidRDefault="00DF53B3" w:rsidP="00F2219E">
      <w:pPr>
        <w:numPr>
          <w:ilvl w:val="0"/>
          <w:numId w:val="11"/>
        </w:numPr>
        <w:jc w:val="both"/>
        <w:rPr>
          <w:rFonts w:ascii="Microsoft New Tai Lue" w:eastAsia="Times New Roman" w:hAnsi="Microsoft New Tai Lue" w:cs="Microsoft New Tai Lue"/>
        </w:rPr>
      </w:pPr>
      <w:r>
        <w:rPr>
          <w:rFonts w:ascii="Microsoft New Tai Lue" w:eastAsia="Times New Roman" w:hAnsi="Microsoft New Tai Lue" w:cs="Microsoft New Tai Lue"/>
        </w:rPr>
        <w:lastRenderedPageBreak/>
        <w:t>The company has</w:t>
      </w:r>
      <w:r w:rsidR="00F2219E" w:rsidRPr="00F2219E">
        <w:rPr>
          <w:rFonts w:ascii="Microsoft New Tai Lue" w:eastAsia="Times New Roman" w:hAnsi="Microsoft New Tai Lue" w:cs="Microsoft New Tai Lue"/>
        </w:rPr>
        <w:t xml:space="preserve"> setup the data schema around each user </w:t>
      </w:r>
      <w:ins w:id="179" w:author="Shruti Malani Krishnan" w:date="2017-11-30T03:52:00Z">
        <w:r w:rsidR="00270DA3">
          <w:rPr>
            <w:rFonts w:ascii="Microsoft New Tai Lue" w:eastAsia="Times New Roman" w:hAnsi="Microsoft New Tai Lue" w:cs="Microsoft New Tai Lue"/>
          </w:rPr>
          <w:t xml:space="preserve">and have a process in place for users to request their data. </w:t>
        </w:r>
      </w:ins>
      <w:ins w:id="180" w:author="Shruti Malani Krishnan" w:date="2017-11-30T03:53:00Z">
        <w:r w:rsidR="00270DA3">
          <w:rPr>
            <w:rFonts w:ascii="Microsoft New Tai Lue" w:eastAsia="Times New Roman" w:hAnsi="Microsoft New Tai Lue" w:cs="Microsoft New Tai Lue"/>
          </w:rPr>
          <w:t>They are now researching implementation of an OAuth process that can allow them to provide an API for users to use their data with other services as well</w:t>
        </w:r>
      </w:ins>
      <w:del w:id="181" w:author="Shruti Malani Krishnan" w:date="2017-11-30T03:53:00Z">
        <w:r w:rsidR="00F2219E" w:rsidRPr="00F2219E" w:rsidDel="00270DA3">
          <w:rPr>
            <w:rFonts w:ascii="Microsoft New Tai Lue" w:eastAsia="Times New Roman" w:hAnsi="Microsoft New Tai Lue" w:cs="Microsoft New Tai Lue"/>
          </w:rPr>
          <w:delText>and are now researching the portability of the data across to other systems</w:delText>
        </w:r>
      </w:del>
      <w:r w:rsidR="00F2219E" w:rsidRPr="00F2219E">
        <w:rPr>
          <w:rFonts w:ascii="Microsoft New Tai Lue" w:eastAsia="Times New Roman" w:hAnsi="Microsoft New Tai Lue" w:cs="Microsoft New Tai Lue"/>
        </w:rPr>
        <w:t>. The research is currently in progress.</w:t>
      </w:r>
    </w:p>
    <w:p w14:paraId="1B6DEC92" w14:textId="2DF903D6" w:rsidR="00F2219E" w:rsidRPr="00F2219E" w:rsidRDefault="00D203B9" w:rsidP="00DF53B3">
      <w:pPr>
        <w:numPr>
          <w:ilvl w:val="0"/>
          <w:numId w:val="11"/>
        </w:numPr>
        <w:jc w:val="both"/>
        <w:rPr>
          <w:rFonts w:ascii="Microsoft New Tai Lue" w:eastAsia="Times New Roman" w:hAnsi="Microsoft New Tai Lue" w:cs="Microsoft New Tai Lue"/>
        </w:rPr>
      </w:pPr>
      <w:ins w:id="182" w:author="Shruti Malani Krishnan" w:date="2017-11-30T03:59:00Z">
        <w:r>
          <w:rPr>
            <w:rFonts w:ascii="Microsoft New Tai Lue" w:eastAsia="Times New Roman" w:hAnsi="Microsoft New Tai Lue"/>
          </w:rPr>
          <w:t>The company has continued research to enhance their</w:t>
        </w:r>
      </w:ins>
      <w:ins w:id="183" w:author="Shruti Malani Krishnan" w:date="2017-11-30T04:00:00Z">
        <w:r>
          <w:rPr>
            <w:rFonts w:ascii="Microsoft New Tai Lue" w:eastAsia="Times New Roman" w:hAnsi="Microsoft New Tai Lue"/>
          </w:rPr>
          <w:t xml:space="preserve"> iOS and Android apps. </w:t>
        </w:r>
      </w:ins>
      <w:del w:id="184" w:author="Shruti Malani Krishnan" w:date="2017-11-30T04:00:00Z">
        <w:r w:rsidR="00F2219E" w:rsidRPr="00F2219E" w:rsidDel="00D203B9">
          <w:rPr>
            <w:rFonts w:ascii="Microsoft New Tai Lue" w:eastAsia="Times New Roman" w:hAnsi="Microsoft New Tai Lue"/>
          </w:rPr>
          <w:delText xml:space="preserve">After considerable research </w:delText>
        </w:r>
        <w:r w:rsidR="00DF53B3" w:rsidDel="00D203B9">
          <w:rPr>
            <w:rFonts w:ascii="Microsoft New Tai Lue" w:eastAsia="Times New Roman" w:hAnsi="Microsoft New Tai Lue"/>
          </w:rPr>
          <w:delText>the company has</w:delText>
        </w:r>
        <w:r w:rsidR="00F2219E" w:rsidRPr="00F2219E" w:rsidDel="00D203B9">
          <w:rPr>
            <w:rFonts w:ascii="Microsoft New Tai Lue" w:eastAsia="Times New Roman" w:hAnsi="Microsoft New Tai Lue"/>
          </w:rPr>
          <w:delText xml:space="preserve"> developed the iOS and Android app</w:delText>
        </w:r>
        <w:r w:rsidR="00DF53B3" w:rsidDel="00D203B9">
          <w:rPr>
            <w:rFonts w:ascii="Microsoft New Tai Lue" w:eastAsia="Times New Roman" w:hAnsi="Microsoft New Tai Lue"/>
          </w:rPr>
          <w:delText>s,</w:delText>
        </w:r>
        <w:r w:rsidR="00F2219E" w:rsidRPr="00F2219E" w:rsidDel="00D203B9">
          <w:rPr>
            <w:rFonts w:ascii="Microsoft New Tai Lue" w:eastAsia="Times New Roman" w:hAnsi="Microsoft New Tai Lue"/>
          </w:rPr>
          <w:delText xml:space="preserve"> that required much testing and enhancements to make it effective.</w:delText>
        </w:r>
      </w:del>
      <w:ins w:id="185" w:author="Shruti Malani Krishnan" w:date="2017-11-30T04:00:00Z">
        <w:r>
          <w:rPr>
            <w:rFonts w:ascii="Microsoft New Tai Lue" w:eastAsia="Times New Roman" w:hAnsi="Microsoft New Tai Lue"/>
          </w:rPr>
          <w:t xml:space="preserve">Due to changes in permissions </w:t>
        </w:r>
      </w:ins>
      <w:ins w:id="186" w:author="Shruti Malani Krishnan" w:date="2017-11-30T10:47:00Z">
        <w:r w:rsidR="00C45ED4">
          <w:rPr>
            <w:rFonts w:ascii="Microsoft New Tai Lue" w:eastAsia="Times New Roman" w:hAnsi="Microsoft New Tai Lue"/>
          </w:rPr>
          <w:t xml:space="preserve">available on both platforms, the company has had to </w:t>
        </w:r>
      </w:ins>
      <w:ins w:id="187" w:author="Shruti Malani Krishnan" w:date="2017-11-30T10:54:00Z">
        <w:r w:rsidR="009F2277">
          <w:rPr>
            <w:rFonts w:ascii="Microsoft New Tai Lue" w:eastAsia="Times New Roman" w:hAnsi="Microsoft New Tai Lue"/>
          </w:rPr>
          <w:t>research and test out algorithms to keep up with changes in policy by the respective OS owners.</w:t>
        </w:r>
      </w:ins>
    </w:p>
    <w:p w14:paraId="4C7A145E" w14:textId="32AB326D" w:rsidR="00F2219E" w:rsidRPr="00F2219E" w:rsidRDefault="00F2219E" w:rsidP="00DF53B3">
      <w:pPr>
        <w:ind w:left="2705"/>
        <w:jc w:val="both"/>
        <w:rPr>
          <w:rFonts w:ascii="Microsoft New Tai Lue" w:eastAsia="Times New Roman" w:hAnsi="Microsoft New Tai Lue"/>
        </w:rPr>
      </w:pPr>
      <w:r w:rsidRPr="00F2219E">
        <w:rPr>
          <w:rFonts w:ascii="Microsoft New Tai Lue" w:eastAsia="Times New Roman" w:hAnsi="Microsoft New Tai Lue"/>
        </w:rPr>
        <w:t xml:space="preserve">On Android </w:t>
      </w:r>
      <w:r w:rsidR="00DF53B3">
        <w:rPr>
          <w:rFonts w:ascii="Microsoft New Tai Lue" w:eastAsia="Times New Roman" w:hAnsi="Microsoft New Tai Lue"/>
        </w:rPr>
        <w:t>they have</w:t>
      </w:r>
      <w:r w:rsidRPr="00F2219E">
        <w:rPr>
          <w:rFonts w:ascii="Microsoft New Tai Lue" w:eastAsia="Times New Roman" w:hAnsi="Microsoft New Tai Lue"/>
        </w:rPr>
        <w:t xml:space="preserve"> developed </w:t>
      </w:r>
      <w:r w:rsidR="00DF53B3">
        <w:rPr>
          <w:rFonts w:ascii="Microsoft New Tai Lue" w:eastAsia="Times New Roman" w:hAnsi="Microsoft New Tai Lue"/>
        </w:rPr>
        <w:t xml:space="preserve">their own algorithm to </w:t>
      </w:r>
      <w:ins w:id="188" w:author="Shruti Malani Krishnan" w:date="2017-11-30T10:56:00Z">
        <w:r w:rsidR="009F2277">
          <w:rPr>
            <w:rFonts w:ascii="Microsoft New Tai Lue" w:eastAsia="Times New Roman" w:hAnsi="Microsoft New Tai Lue"/>
          </w:rPr>
          <w:t xml:space="preserve">capture music habits and </w:t>
        </w:r>
      </w:ins>
      <w:ins w:id="189" w:author="Shruti Malani Krishnan" w:date="2017-11-30T10:55:00Z">
        <w:r w:rsidR="009F2277">
          <w:rPr>
            <w:rFonts w:ascii="Microsoft New Tai Lue" w:eastAsia="Times New Roman" w:hAnsi="Microsoft New Tai Lue"/>
          </w:rPr>
          <w:t xml:space="preserve">now also capture browsing behaviour </w:t>
        </w:r>
      </w:ins>
      <w:del w:id="190" w:author="Shruti Malani Krishnan" w:date="2017-11-30T10:55:00Z">
        <w:r w:rsidR="00DF53B3" w:rsidDel="009F2277">
          <w:rPr>
            <w:rFonts w:ascii="Microsoft New Tai Lue" w:eastAsia="Times New Roman" w:hAnsi="Microsoft New Tai Lue"/>
          </w:rPr>
          <w:delText>optimis</w:delText>
        </w:r>
        <w:r w:rsidRPr="00F2219E" w:rsidDel="009F2277">
          <w:rPr>
            <w:rFonts w:ascii="Microsoft New Tai Lue" w:eastAsia="Times New Roman" w:hAnsi="Microsoft New Tai Lue"/>
          </w:rPr>
          <w:delText>e capturing location, app usage and connectivity data so that there’s</w:delText>
        </w:r>
      </w:del>
      <w:ins w:id="191" w:author="Shruti Malani Krishnan" w:date="2017-11-30T10:55:00Z">
        <w:r w:rsidR="009F2277">
          <w:rPr>
            <w:rFonts w:ascii="Microsoft New Tai Lue" w:eastAsia="Times New Roman" w:hAnsi="Microsoft New Tai Lue"/>
          </w:rPr>
          <w:t xml:space="preserve">with user permission. </w:t>
        </w:r>
      </w:ins>
      <w:del w:id="192" w:author="Shruti Malani Krishnan" w:date="2017-11-30T10:55:00Z">
        <w:r w:rsidRPr="00F2219E" w:rsidDel="009F2277">
          <w:rPr>
            <w:rFonts w:ascii="Microsoft New Tai Lue" w:eastAsia="Times New Roman" w:hAnsi="Microsoft New Tai Lue"/>
          </w:rPr>
          <w:delText xml:space="preserve"> visibly no impact to the battery life. </w:delText>
        </w:r>
      </w:del>
      <w:del w:id="193" w:author="Shruti Malani Krishnan" w:date="2017-11-30T10:56:00Z">
        <w:r w:rsidRPr="00F2219E" w:rsidDel="009F2277">
          <w:rPr>
            <w:rFonts w:ascii="Microsoft New Tai Lue" w:eastAsia="Times New Roman" w:hAnsi="Microsoft New Tai Lue"/>
          </w:rPr>
          <w:delText>The next phase is to enhance behavio</w:delText>
        </w:r>
        <w:r w:rsidDel="009F2277">
          <w:rPr>
            <w:rFonts w:ascii="Microsoft New Tai Lue" w:eastAsia="Times New Roman" w:hAnsi="Microsoft New Tai Lue"/>
          </w:rPr>
          <w:delText>u</w:delText>
        </w:r>
        <w:r w:rsidRPr="00F2219E" w:rsidDel="009F2277">
          <w:rPr>
            <w:rFonts w:ascii="Microsoft New Tai Lue" w:eastAsia="Times New Roman" w:hAnsi="Microsoft New Tai Lue"/>
          </w:rPr>
          <w:delText>r capture to include music and health habits</w:delText>
        </w:r>
        <w:r w:rsidR="00DF53B3" w:rsidDel="009F2277">
          <w:rPr>
            <w:rFonts w:ascii="Microsoft New Tai Lue" w:eastAsia="Times New Roman" w:hAnsi="Microsoft New Tai Lue"/>
          </w:rPr>
          <w:delText>.</w:delText>
        </w:r>
      </w:del>
    </w:p>
    <w:p w14:paraId="79CCBE82" w14:textId="3C7E39BF" w:rsidR="00F2219E" w:rsidRPr="00F2219E" w:rsidRDefault="00F2219E" w:rsidP="00DF53B3">
      <w:pPr>
        <w:ind w:left="2705"/>
        <w:jc w:val="both"/>
        <w:rPr>
          <w:rFonts w:ascii="Microsoft New Tai Lue" w:eastAsia="Times New Roman" w:hAnsi="Microsoft New Tai Lue" w:cs="Microsoft New Tai Lue"/>
        </w:rPr>
      </w:pPr>
      <w:r w:rsidRPr="00F2219E">
        <w:rPr>
          <w:rFonts w:ascii="Microsoft New Tai Lue" w:eastAsia="Times New Roman" w:hAnsi="Microsoft New Tai Lue"/>
        </w:rPr>
        <w:t xml:space="preserve">On iOS </w:t>
      </w:r>
      <w:r w:rsidR="00DF53B3">
        <w:rPr>
          <w:rFonts w:ascii="Microsoft New Tai Lue" w:eastAsia="Times New Roman" w:hAnsi="Microsoft New Tai Lue"/>
        </w:rPr>
        <w:t xml:space="preserve">they </w:t>
      </w:r>
      <w:bookmarkStart w:id="194" w:name="_GoBack"/>
      <w:bookmarkEnd w:id="194"/>
      <w:r w:rsidR="00DF53B3">
        <w:rPr>
          <w:rFonts w:ascii="Microsoft New Tai Lue" w:eastAsia="Times New Roman" w:hAnsi="Microsoft New Tai Lue"/>
        </w:rPr>
        <w:t>have</w:t>
      </w:r>
      <w:r w:rsidRPr="00F2219E">
        <w:rPr>
          <w:rFonts w:ascii="Microsoft New Tai Lue" w:eastAsia="Times New Roman" w:hAnsi="Microsoft New Tai Lue"/>
        </w:rPr>
        <w:t xml:space="preserve"> enhanced </w:t>
      </w:r>
      <w:r w:rsidR="00DF53B3">
        <w:rPr>
          <w:rFonts w:ascii="Microsoft New Tai Lue" w:eastAsia="Times New Roman" w:hAnsi="Microsoft New Tai Lue"/>
        </w:rPr>
        <w:t>their</w:t>
      </w:r>
      <w:r w:rsidRPr="00F2219E">
        <w:rPr>
          <w:rFonts w:ascii="Microsoft New Tai Lue" w:eastAsia="Times New Roman" w:hAnsi="Microsoft New Tai Lue"/>
        </w:rPr>
        <w:t xml:space="preserve"> methods for location and usage tracking further to </w:t>
      </w:r>
      <w:del w:id="195" w:author="Shruti Malani Krishnan" w:date="2017-11-30T10:56:00Z">
        <w:r w:rsidRPr="00F2219E" w:rsidDel="009F2277">
          <w:rPr>
            <w:rFonts w:ascii="Microsoft New Tai Lue" w:eastAsia="Times New Roman" w:hAnsi="Microsoft New Tai Lue"/>
          </w:rPr>
          <w:delText>save 25%</w:delText>
        </w:r>
      </w:del>
      <w:ins w:id="196" w:author="Shruti Malani Krishnan" w:date="2017-11-30T10:56:00Z">
        <w:r w:rsidR="009F2277">
          <w:rPr>
            <w:rFonts w:ascii="Microsoft New Tai Lue" w:eastAsia="Times New Roman" w:hAnsi="Microsoft New Tai Lue"/>
          </w:rPr>
          <w:t>have less than 5%</w:t>
        </w:r>
      </w:ins>
      <w:del w:id="197" w:author="Shruti Malani Krishnan" w:date="2017-11-30T10:56:00Z">
        <w:r w:rsidRPr="00F2219E" w:rsidDel="009F2277">
          <w:rPr>
            <w:rFonts w:ascii="Microsoft New Tai Lue" w:eastAsia="Times New Roman" w:hAnsi="Microsoft New Tai Lue"/>
          </w:rPr>
          <w:delText xml:space="preserve"> of</w:delText>
        </w:r>
      </w:del>
      <w:ins w:id="198" w:author="Shruti Malani Krishnan" w:date="2017-11-30T10:56:00Z">
        <w:r w:rsidR="009F2277">
          <w:rPr>
            <w:rFonts w:ascii="Microsoft New Tai Lue" w:eastAsia="Times New Roman" w:hAnsi="Microsoft New Tai Lue"/>
          </w:rPr>
          <w:t xml:space="preserve"> battery</w:t>
        </w:r>
      </w:ins>
      <w:r w:rsidRPr="00F2219E">
        <w:rPr>
          <w:rFonts w:ascii="Microsoft New Tai Lue" w:eastAsia="Times New Roman" w:hAnsi="Microsoft New Tai Lue"/>
        </w:rPr>
        <w:t xml:space="preserve"> usage and processing power required. </w:t>
      </w:r>
      <w:del w:id="199" w:author="Shruti Malani Krishnan" w:date="2017-11-30T10:56:00Z">
        <w:r w:rsidRPr="00F2219E" w:rsidDel="009F2277">
          <w:rPr>
            <w:rFonts w:ascii="Microsoft New Tai Lue" w:eastAsia="Times New Roman" w:hAnsi="Microsoft New Tai Lue"/>
          </w:rPr>
          <w:delText>This R&amp;D work is ongoing.</w:delText>
        </w:r>
      </w:del>
    </w:p>
    <w:p w14:paraId="4F34DB53" w14:textId="77777777" w:rsidR="00597B6C" w:rsidRPr="00BB5A48" w:rsidRDefault="00597B6C" w:rsidP="00597B6C">
      <w:pPr>
        <w:ind w:left="1987"/>
        <w:rPr>
          <w:rFonts w:ascii="Microsoft New Tai Lue" w:hAnsi="Microsoft New Tai Lue" w:cs="Microsoft New Tai Lue"/>
        </w:rPr>
      </w:pPr>
    </w:p>
    <w:sectPr w:rsidR="00597B6C" w:rsidRPr="00BB5A48" w:rsidSect="004869D3">
      <w:headerReference w:type="even" r:id="rId9"/>
      <w:headerReference w:type="default" r:id="rId10"/>
      <w:footerReference w:type="even" r:id="rId11"/>
      <w:footerReference w:type="default" r:id="rId12"/>
      <w:headerReference w:type="first" r:id="rId13"/>
      <w:footerReference w:type="first" r:id="rId14"/>
      <w:pgSz w:w="11906" w:h="16838"/>
      <w:pgMar w:top="993" w:right="1440" w:bottom="1134" w:left="1440" w:header="284"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5CCA4" w14:textId="77777777" w:rsidR="00BE46B3" w:rsidRDefault="00BE46B3" w:rsidP="003774C9">
      <w:pPr>
        <w:spacing w:after="0" w:line="240" w:lineRule="auto"/>
      </w:pPr>
      <w:r>
        <w:separator/>
      </w:r>
    </w:p>
  </w:endnote>
  <w:endnote w:type="continuationSeparator" w:id="0">
    <w:p w14:paraId="66336CD8" w14:textId="77777777" w:rsidR="00BE46B3" w:rsidRDefault="00BE46B3" w:rsidP="00377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entury Gothic">
    <w:panose1 w:val="020B0502020202020204"/>
    <w:charset w:val="00"/>
    <w:family w:val="roman"/>
    <w:pitch w:val="variable"/>
    <w:sig w:usb0="00000287" w:usb1="00000000" w:usb2="00000000" w:usb3="00000000" w:csb0="0000009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B5DF5" w14:textId="77777777" w:rsidR="00C45ED4" w:rsidRDefault="00C45E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EF69E" w14:textId="5D6910C5" w:rsidR="00C45ED4" w:rsidRPr="00EC3035" w:rsidRDefault="00C45ED4" w:rsidP="008A71FA">
    <w:pPr>
      <w:pStyle w:val="Footer"/>
      <w:pBdr>
        <w:top w:val="single" w:sz="4" w:space="0" w:color="D9D9D9"/>
      </w:pBdr>
      <w:ind w:left="0"/>
      <w:rPr>
        <w:rFonts w:ascii="Century Gothic" w:hAnsi="Century Gothic"/>
        <w:b/>
        <w:sz w:val="32"/>
        <w:lang w:val="en-GB"/>
      </w:rPr>
    </w:pPr>
    <w:r w:rsidRPr="00EC3035">
      <w:rPr>
        <w:rFonts w:ascii="Microsoft New Tai Lue" w:hAnsi="Microsoft New Tai Lue" w:cs="Microsoft New Tai Lue"/>
        <w:sz w:val="16"/>
      </w:rPr>
      <w:fldChar w:fldCharType="begin"/>
    </w:r>
    <w:r w:rsidRPr="00EC3035">
      <w:rPr>
        <w:rFonts w:ascii="Microsoft New Tai Lue" w:hAnsi="Microsoft New Tai Lue" w:cs="Microsoft New Tai Lue"/>
        <w:sz w:val="16"/>
      </w:rPr>
      <w:instrText xml:space="preserve"> PAGE   \* MERGEFORMAT </w:instrText>
    </w:r>
    <w:r w:rsidRPr="00EC3035">
      <w:rPr>
        <w:rFonts w:ascii="Microsoft New Tai Lue" w:hAnsi="Microsoft New Tai Lue" w:cs="Microsoft New Tai Lue"/>
        <w:sz w:val="16"/>
      </w:rPr>
      <w:fldChar w:fldCharType="separate"/>
    </w:r>
    <w:r w:rsidR="00FE5312" w:rsidRPr="00FE5312">
      <w:rPr>
        <w:rFonts w:ascii="Microsoft New Tai Lue" w:hAnsi="Microsoft New Tai Lue" w:cs="Microsoft New Tai Lue"/>
        <w:b/>
        <w:noProof/>
        <w:sz w:val="16"/>
      </w:rPr>
      <w:t>3</w:t>
    </w:r>
    <w:r w:rsidRPr="00EC3035">
      <w:rPr>
        <w:rFonts w:ascii="Microsoft New Tai Lue" w:hAnsi="Microsoft New Tai Lue" w:cs="Microsoft New Tai Lue"/>
        <w:sz w:val="16"/>
      </w:rPr>
      <w:fldChar w:fldCharType="end"/>
    </w:r>
    <w:r w:rsidRPr="00EC3035">
      <w:rPr>
        <w:rFonts w:ascii="Microsoft New Tai Lue" w:hAnsi="Microsoft New Tai Lue" w:cs="Microsoft New Tai Lue"/>
        <w:b/>
        <w:sz w:val="16"/>
      </w:rPr>
      <w:t xml:space="preserve"> | </w:t>
    </w:r>
    <w:r w:rsidRPr="00EC3035">
      <w:rPr>
        <w:rFonts w:ascii="Microsoft New Tai Lue" w:hAnsi="Microsoft New Tai Lue" w:cs="Microsoft New Tai Lue"/>
        <w:color w:val="7F7F7F"/>
        <w:spacing w:val="60"/>
        <w:sz w:val="16"/>
      </w:rPr>
      <w:t>Page</w:t>
    </w:r>
    <w:r w:rsidRPr="00EC3035">
      <w:rPr>
        <w:rFonts w:ascii="Microsoft New Tai Lue" w:hAnsi="Microsoft New Tai Lue" w:cs="Microsoft New Tai Lue"/>
        <w:color w:val="7F7F7F"/>
        <w:spacing w:val="60"/>
        <w:sz w:val="20"/>
        <w:lang w:val="en-GB"/>
      </w:rPr>
      <w:tab/>
    </w:r>
    <w:r>
      <w:rPr>
        <w:rFonts w:ascii="Microsoft New Tai Lue" w:hAnsi="Microsoft New Tai Lue" w:cs="Microsoft New Tai Lue"/>
        <w:sz w:val="16"/>
        <w:szCs w:val="18"/>
        <w:lang w:val="en-GB"/>
      </w:rPr>
      <w:t>Strictly Private</w:t>
    </w:r>
    <w:r w:rsidRPr="00EC3035">
      <w:rPr>
        <w:rFonts w:ascii="Microsoft New Tai Lue" w:hAnsi="Microsoft New Tai Lue" w:cs="Microsoft New Tai Lue"/>
        <w:sz w:val="16"/>
        <w:szCs w:val="18"/>
      </w:rPr>
      <w:t xml:space="preserve"> &amp; Confidential</w:t>
    </w:r>
    <w:r w:rsidRPr="00EC3035">
      <w:rPr>
        <w:color w:val="7F7F7F"/>
        <w:spacing w:val="60"/>
        <w:sz w:val="22"/>
      </w:rPr>
      <w:tab/>
    </w:r>
    <w:r w:rsidRPr="00EC3035">
      <w:rPr>
        <w:rFonts w:ascii="Microsoft New Tai Lue" w:hAnsi="Microsoft New Tai Lue" w:cs="Microsoft New Tai Lue"/>
        <w:sz w:val="16"/>
        <w:szCs w:val="18"/>
      </w:rPr>
      <w:t>©</w:t>
    </w:r>
    <w:r w:rsidRPr="00EC3035">
      <w:rPr>
        <w:rFonts w:ascii="Microsoft New Tai Lue" w:hAnsi="Microsoft New Tai Lue" w:cs="Microsoft New Tai Lue"/>
        <w:sz w:val="20"/>
        <w:szCs w:val="18"/>
      </w:rPr>
      <w:t xml:space="preserve"> </w:t>
    </w:r>
    <w:r w:rsidRPr="00EC3035">
      <w:rPr>
        <w:rFonts w:ascii="Century Gothic" w:hAnsi="Century Gothic"/>
        <w:color w:val="7F0000"/>
        <w:sz w:val="32"/>
        <w:szCs w:val="18"/>
        <w:lang w:val="en-GB"/>
      </w:rPr>
      <w:t>tax</w:t>
    </w:r>
    <w:r w:rsidRPr="00DF5497">
      <w:rPr>
        <w:rFonts w:ascii="Century Gothic" w:hAnsi="Century Gothic"/>
        <w:color w:val="595959"/>
        <w:sz w:val="32"/>
        <w:szCs w:val="18"/>
        <w:lang w:val="en-GB"/>
      </w:rPr>
      <w:t>relief</w:t>
    </w:r>
    <w:r w:rsidRPr="00EC3035">
      <w:rPr>
        <w:rFonts w:ascii="Century Gothic" w:hAnsi="Century Gothic"/>
        <w:color w:val="7F0000"/>
        <w:sz w:val="20"/>
        <w:szCs w:val="18"/>
        <w:lang w:val="en-GB"/>
      </w:rPr>
      <w:t>.biz</w:t>
    </w:r>
    <w:r>
      <w:rPr>
        <w:rFonts w:ascii="Century Gothic" w:hAnsi="Century Gothic"/>
        <w:color w:val="7F0000"/>
        <w:sz w:val="20"/>
        <w:szCs w:val="18"/>
        <w:lang w:val="en-GB"/>
      </w:rPr>
      <w:t xml:space="preserve"> </w:t>
    </w:r>
    <w:r w:rsidRPr="00EC3035">
      <w:rPr>
        <w:rFonts w:ascii="Microsoft New Tai Lue" w:hAnsi="Microsoft New Tai Lue" w:cs="Microsoft New Tai Lue"/>
        <w:sz w:val="16"/>
        <w:szCs w:val="18"/>
      </w:rPr>
      <w:t>201</w:t>
    </w:r>
    <w:r>
      <w:rPr>
        <w:rFonts w:ascii="Microsoft New Tai Lue" w:hAnsi="Microsoft New Tai Lue" w:cs="Microsoft New Tai Lue"/>
        <w:sz w:val="16"/>
        <w:szCs w:val="18"/>
        <w:lang w:val="en-GB"/>
      </w:rPr>
      <w:t>6</w:t>
    </w:r>
  </w:p>
  <w:p w14:paraId="5337CEE8" w14:textId="77777777" w:rsidR="00C45ED4" w:rsidRDefault="00C45ED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3694C" w14:textId="77777777" w:rsidR="00C45ED4" w:rsidRDefault="00C45E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60BAB" w14:textId="77777777" w:rsidR="00BE46B3" w:rsidRDefault="00BE46B3" w:rsidP="003774C9">
      <w:pPr>
        <w:spacing w:after="0" w:line="240" w:lineRule="auto"/>
      </w:pPr>
      <w:r>
        <w:separator/>
      </w:r>
    </w:p>
  </w:footnote>
  <w:footnote w:type="continuationSeparator" w:id="0">
    <w:p w14:paraId="1A6F1748" w14:textId="77777777" w:rsidR="00BE46B3" w:rsidRDefault="00BE46B3" w:rsidP="003774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2A575" w14:textId="72F7470F" w:rsidR="00C45ED4" w:rsidRDefault="00C45ED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DF0D8" w14:textId="0E767F1D" w:rsidR="00C45ED4" w:rsidRDefault="00C45ED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5036" w14:textId="136E0E40" w:rsidR="00C45ED4" w:rsidRDefault="00C45E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3A912D4"/>
    <w:multiLevelType w:val="hybridMultilevel"/>
    <w:tmpl w:val="F9C21DF8"/>
    <w:lvl w:ilvl="0" w:tplc="8B245B32">
      <w:start w:val="1"/>
      <w:numFmt w:val="lowerLetter"/>
      <w:lvlText w:val="%1)"/>
      <w:lvlJc w:val="left"/>
      <w:pPr>
        <w:ind w:left="2705" w:hanging="360"/>
      </w:pPr>
      <w:rPr>
        <w:rFonts w:hint="default"/>
      </w:r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2">
    <w:nsid w:val="225A1393"/>
    <w:multiLevelType w:val="hybridMultilevel"/>
    <w:tmpl w:val="B270040A"/>
    <w:lvl w:ilvl="0" w:tplc="08090017">
      <w:start w:val="1"/>
      <w:numFmt w:val="lowerLetter"/>
      <w:lvlText w:val="%1)"/>
      <w:lvlJc w:val="left"/>
      <w:pPr>
        <w:ind w:left="2705" w:hanging="360"/>
      </w:p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3">
    <w:nsid w:val="26512D98"/>
    <w:multiLevelType w:val="hybridMultilevel"/>
    <w:tmpl w:val="9FAE6D16"/>
    <w:lvl w:ilvl="0" w:tplc="08090001">
      <w:start w:val="1"/>
      <w:numFmt w:val="bullet"/>
      <w:lvlText w:val=""/>
      <w:lvlJc w:val="left"/>
      <w:pPr>
        <w:ind w:left="3123" w:hanging="360"/>
      </w:pPr>
      <w:rPr>
        <w:rFonts w:ascii="Symbol" w:hAnsi="Symbol" w:hint="default"/>
      </w:rPr>
    </w:lvl>
    <w:lvl w:ilvl="1" w:tplc="08090003">
      <w:start w:val="1"/>
      <w:numFmt w:val="bullet"/>
      <w:lvlText w:val="o"/>
      <w:lvlJc w:val="left"/>
      <w:pPr>
        <w:ind w:left="3843" w:hanging="360"/>
      </w:pPr>
      <w:rPr>
        <w:rFonts w:ascii="Courier New" w:hAnsi="Courier New" w:cs="Courier New" w:hint="default"/>
      </w:rPr>
    </w:lvl>
    <w:lvl w:ilvl="2" w:tplc="08090005" w:tentative="1">
      <w:start w:val="1"/>
      <w:numFmt w:val="bullet"/>
      <w:lvlText w:val=""/>
      <w:lvlJc w:val="left"/>
      <w:pPr>
        <w:ind w:left="4563" w:hanging="360"/>
      </w:pPr>
      <w:rPr>
        <w:rFonts w:ascii="Wingdings" w:hAnsi="Wingdings" w:hint="default"/>
      </w:rPr>
    </w:lvl>
    <w:lvl w:ilvl="3" w:tplc="08090001" w:tentative="1">
      <w:start w:val="1"/>
      <w:numFmt w:val="bullet"/>
      <w:lvlText w:val=""/>
      <w:lvlJc w:val="left"/>
      <w:pPr>
        <w:ind w:left="5283" w:hanging="360"/>
      </w:pPr>
      <w:rPr>
        <w:rFonts w:ascii="Symbol" w:hAnsi="Symbol" w:hint="default"/>
      </w:rPr>
    </w:lvl>
    <w:lvl w:ilvl="4" w:tplc="08090003" w:tentative="1">
      <w:start w:val="1"/>
      <w:numFmt w:val="bullet"/>
      <w:lvlText w:val="o"/>
      <w:lvlJc w:val="left"/>
      <w:pPr>
        <w:ind w:left="6003" w:hanging="360"/>
      </w:pPr>
      <w:rPr>
        <w:rFonts w:ascii="Courier New" w:hAnsi="Courier New" w:cs="Courier New" w:hint="default"/>
      </w:rPr>
    </w:lvl>
    <w:lvl w:ilvl="5" w:tplc="08090005" w:tentative="1">
      <w:start w:val="1"/>
      <w:numFmt w:val="bullet"/>
      <w:lvlText w:val=""/>
      <w:lvlJc w:val="left"/>
      <w:pPr>
        <w:ind w:left="6723" w:hanging="360"/>
      </w:pPr>
      <w:rPr>
        <w:rFonts w:ascii="Wingdings" w:hAnsi="Wingdings" w:hint="default"/>
      </w:rPr>
    </w:lvl>
    <w:lvl w:ilvl="6" w:tplc="08090001" w:tentative="1">
      <w:start w:val="1"/>
      <w:numFmt w:val="bullet"/>
      <w:lvlText w:val=""/>
      <w:lvlJc w:val="left"/>
      <w:pPr>
        <w:ind w:left="7443" w:hanging="360"/>
      </w:pPr>
      <w:rPr>
        <w:rFonts w:ascii="Symbol" w:hAnsi="Symbol" w:hint="default"/>
      </w:rPr>
    </w:lvl>
    <w:lvl w:ilvl="7" w:tplc="08090003" w:tentative="1">
      <w:start w:val="1"/>
      <w:numFmt w:val="bullet"/>
      <w:lvlText w:val="o"/>
      <w:lvlJc w:val="left"/>
      <w:pPr>
        <w:ind w:left="8163" w:hanging="360"/>
      </w:pPr>
      <w:rPr>
        <w:rFonts w:ascii="Courier New" w:hAnsi="Courier New" w:cs="Courier New" w:hint="default"/>
      </w:rPr>
    </w:lvl>
    <w:lvl w:ilvl="8" w:tplc="08090005" w:tentative="1">
      <w:start w:val="1"/>
      <w:numFmt w:val="bullet"/>
      <w:lvlText w:val=""/>
      <w:lvlJc w:val="left"/>
      <w:pPr>
        <w:ind w:left="8883" w:hanging="360"/>
      </w:pPr>
      <w:rPr>
        <w:rFonts w:ascii="Wingdings" w:hAnsi="Wingdings" w:hint="default"/>
      </w:rPr>
    </w:lvl>
  </w:abstractNum>
  <w:abstractNum w:abstractNumId="4">
    <w:nsid w:val="2C64393D"/>
    <w:multiLevelType w:val="hybridMultilevel"/>
    <w:tmpl w:val="47586B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0C21961"/>
    <w:multiLevelType w:val="hybridMultilevel"/>
    <w:tmpl w:val="98707FDE"/>
    <w:lvl w:ilvl="0" w:tplc="08090001">
      <w:start w:val="1"/>
      <w:numFmt w:val="bullet"/>
      <w:lvlText w:val=""/>
      <w:lvlJc w:val="left"/>
      <w:pPr>
        <w:ind w:left="2705" w:hanging="360"/>
      </w:pPr>
      <w:rPr>
        <w:rFonts w:ascii="Symbol" w:hAnsi="Symbol" w:hint="default"/>
      </w:rPr>
    </w:lvl>
    <w:lvl w:ilvl="1" w:tplc="08090003" w:tentative="1">
      <w:start w:val="1"/>
      <w:numFmt w:val="bullet"/>
      <w:lvlText w:val="o"/>
      <w:lvlJc w:val="left"/>
      <w:pPr>
        <w:ind w:left="3425" w:hanging="360"/>
      </w:pPr>
      <w:rPr>
        <w:rFonts w:ascii="Courier New" w:hAnsi="Courier New" w:cs="Courier New" w:hint="default"/>
      </w:rPr>
    </w:lvl>
    <w:lvl w:ilvl="2" w:tplc="08090005" w:tentative="1">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abstractNum w:abstractNumId="6">
    <w:nsid w:val="43013000"/>
    <w:multiLevelType w:val="hybridMultilevel"/>
    <w:tmpl w:val="B270040A"/>
    <w:lvl w:ilvl="0" w:tplc="08090017">
      <w:start w:val="1"/>
      <w:numFmt w:val="lowerLetter"/>
      <w:lvlText w:val="%1)"/>
      <w:lvlJc w:val="left"/>
      <w:pPr>
        <w:ind w:left="2705" w:hanging="360"/>
      </w:p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7">
    <w:nsid w:val="488437AF"/>
    <w:multiLevelType w:val="hybridMultilevel"/>
    <w:tmpl w:val="8F8EA1AE"/>
    <w:lvl w:ilvl="0" w:tplc="0809000F">
      <w:start w:val="1"/>
      <w:numFmt w:val="decimal"/>
      <w:lvlText w:val="%1."/>
      <w:lvlJc w:val="left"/>
      <w:pPr>
        <w:ind w:left="3065" w:hanging="360"/>
      </w:pPr>
      <w:rPr>
        <w:rFonts w:hint="default"/>
      </w:rPr>
    </w:lvl>
    <w:lvl w:ilvl="1" w:tplc="08090003" w:tentative="1">
      <w:start w:val="1"/>
      <w:numFmt w:val="bullet"/>
      <w:lvlText w:val="o"/>
      <w:lvlJc w:val="left"/>
      <w:pPr>
        <w:ind w:left="3785" w:hanging="360"/>
      </w:pPr>
      <w:rPr>
        <w:rFonts w:ascii="Courier New" w:hAnsi="Courier New" w:cs="Courier New" w:hint="default"/>
      </w:rPr>
    </w:lvl>
    <w:lvl w:ilvl="2" w:tplc="08090005" w:tentative="1">
      <w:start w:val="1"/>
      <w:numFmt w:val="bullet"/>
      <w:lvlText w:val=""/>
      <w:lvlJc w:val="left"/>
      <w:pPr>
        <w:ind w:left="4505" w:hanging="360"/>
      </w:pPr>
      <w:rPr>
        <w:rFonts w:ascii="Wingdings" w:hAnsi="Wingdings" w:hint="default"/>
      </w:rPr>
    </w:lvl>
    <w:lvl w:ilvl="3" w:tplc="08090001" w:tentative="1">
      <w:start w:val="1"/>
      <w:numFmt w:val="bullet"/>
      <w:lvlText w:val=""/>
      <w:lvlJc w:val="left"/>
      <w:pPr>
        <w:ind w:left="5225" w:hanging="360"/>
      </w:pPr>
      <w:rPr>
        <w:rFonts w:ascii="Symbol" w:hAnsi="Symbol" w:hint="default"/>
      </w:rPr>
    </w:lvl>
    <w:lvl w:ilvl="4" w:tplc="08090003" w:tentative="1">
      <w:start w:val="1"/>
      <w:numFmt w:val="bullet"/>
      <w:lvlText w:val="o"/>
      <w:lvlJc w:val="left"/>
      <w:pPr>
        <w:ind w:left="5945" w:hanging="360"/>
      </w:pPr>
      <w:rPr>
        <w:rFonts w:ascii="Courier New" w:hAnsi="Courier New" w:cs="Courier New" w:hint="default"/>
      </w:rPr>
    </w:lvl>
    <w:lvl w:ilvl="5" w:tplc="08090005" w:tentative="1">
      <w:start w:val="1"/>
      <w:numFmt w:val="bullet"/>
      <w:lvlText w:val=""/>
      <w:lvlJc w:val="left"/>
      <w:pPr>
        <w:ind w:left="6665" w:hanging="360"/>
      </w:pPr>
      <w:rPr>
        <w:rFonts w:ascii="Wingdings" w:hAnsi="Wingdings" w:hint="default"/>
      </w:rPr>
    </w:lvl>
    <w:lvl w:ilvl="6" w:tplc="08090001" w:tentative="1">
      <w:start w:val="1"/>
      <w:numFmt w:val="bullet"/>
      <w:lvlText w:val=""/>
      <w:lvlJc w:val="left"/>
      <w:pPr>
        <w:ind w:left="7385" w:hanging="360"/>
      </w:pPr>
      <w:rPr>
        <w:rFonts w:ascii="Symbol" w:hAnsi="Symbol" w:hint="default"/>
      </w:rPr>
    </w:lvl>
    <w:lvl w:ilvl="7" w:tplc="08090003" w:tentative="1">
      <w:start w:val="1"/>
      <w:numFmt w:val="bullet"/>
      <w:lvlText w:val="o"/>
      <w:lvlJc w:val="left"/>
      <w:pPr>
        <w:ind w:left="8105" w:hanging="360"/>
      </w:pPr>
      <w:rPr>
        <w:rFonts w:ascii="Courier New" w:hAnsi="Courier New" w:cs="Courier New" w:hint="default"/>
      </w:rPr>
    </w:lvl>
    <w:lvl w:ilvl="8" w:tplc="08090005" w:tentative="1">
      <w:start w:val="1"/>
      <w:numFmt w:val="bullet"/>
      <w:lvlText w:val=""/>
      <w:lvlJc w:val="left"/>
      <w:pPr>
        <w:ind w:left="8825" w:hanging="360"/>
      </w:pPr>
      <w:rPr>
        <w:rFonts w:ascii="Wingdings" w:hAnsi="Wingdings" w:hint="default"/>
      </w:rPr>
    </w:lvl>
  </w:abstractNum>
  <w:abstractNum w:abstractNumId="8">
    <w:nsid w:val="50645D56"/>
    <w:multiLevelType w:val="hybridMultilevel"/>
    <w:tmpl w:val="0FE4096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60F01889"/>
    <w:multiLevelType w:val="hybridMultilevel"/>
    <w:tmpl w:val="F5BCAF32"/>
    <w:lvl w:ilvl="0" w:tplc="08090017">
      <w:start w:val="1"/>
      <w:numFmt w:val="lowerLetter"/>
      <w:lvlText w:val="%1)"/>
      <w:lvlJc w:val="left"/>
      <w:pPr>
        <w:ind w:left="2705" w:hanging="360"/>
      </w:p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10">
    <w:nsid w:val="7AB82E46"/>
    <w:multiLevelType w:val="hybridMultilevel"/>
    <w:tmpl w:val="7BF4B670"/>
    <w:lvl w:ilvl="0" w:tplc="08090001">
      <w:start w:val="1"/>
      <w:numFmt w:val="bullet"/>
      <w:lvlText w:val=""/>
      <w:lvlJc w:val="left"/>
      <w:pPr>
        <w:ind w:left="2705" w:hanging="360"/>
      </w:pPr>
      <w:rPr>
        <w:rFonts w:ascii="Symbol" w:hAnsi="Symbol" w:hint="default"/>
      </w:rPr>
    </w:lvl>
    <w:lvl w:ilvl="1" w:tplc="08090003">
      <w:start w:val="1"/>
      <w:numFmt w:val="bullet"/>
      <w:lvlText w:val="o"/>
      <w:lvlJc w:val="left"/>
      <w:pPr>
        <w:ind w:left="3425" w:hanging="360"/>
      </w:pPr>
      <w:rPr>
        <w:rFonts w:ascii="Courier New" w:hAnsi="Courier New" w:cs="Courier New" w:hint="default"/>
      </w:rPr>
    </w:lvl>
    <w:lvl w:ilvl="2" w:tplc="08090005">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8"/>
  </w:num>
  <w:num w:numId="6">
    <w:abstractNumId w:val="7"/>
  </w:num>
  <w:num w:numId="7">
    <w:abstractNumId w:val="10"/>
  </w:num>
  <w:num w:numId="8">
    <w:abstractNumId w:val="5"/>
  </w:num>
  <w:num w:numId="9">
    <w:abstractNumId w:val="3"/>
  </w:num>
  <w:num w:numId="10">
    <w:abstractNumId w:val="6"/>
  </w:num>
  <w:num w:numId="11">
    <w:abstractNumId w:val="1"/>
  </w:num>
  <w:numIdMacAtCleanup w:val="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ruti Malani Krishnan">
    <w15:presenceInfo w15:providerId="Windows Live" w15:userId="bc550e96591139bd"/>
  </w15:person>
  <w15:person w15:author="Keshav Malani">
    <w15:presenceInfo w15:providerId="Windows Live" w15:userId="972f8abd5b11f7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3F"/>
    <w:rsid w:val="00002149"/>
    <w:rsid w:val="00004751"/>
    <w:rsid w:val="000077A8"/>
    <w:rsid w:val="000128F0"/>
    <w:rsid w:val="00012992"/>
    <w:rsid w:val="0001491B"/>
    <w:rsid w:val="00015B8E"/>
    <w:rsid w:val="000161D3"/>
    <w:rsid w:val="00020BED"/>
    <w:rsid w:val="00021399"/>
    <w:rsid w:val="00021A6D"/>
    <w:rsid w:val="00021AB8"/>
    <w:rsid w:val="00021EA7"/>
    <w:rsid w:val="000224DA"/>
    <w:rsid w:val="00022E2A"/>
    <w:rsid w:val="00023514"/>
    <w:rsid w:val="00023F4B"/>
    <w:rsid w:val="0002554B"/>
    <w:rsid w:val="00030A17"/>
    <w:rsid w:val="0003190A"/>
    <w:rsid w:val="000320F8"/>
    <w:rsid w:val="00032366"/>
    <w:rsid w:val="00032C43"/>
    <w:rsid w:val="00032E4B"/>
    <w:rsid w:val="00033C39"/>
    <w:rsid w:val="000340B8"/>
    <w:rsid w:val="00035DD8"/>
    <w:rsid w:val="00036154"/>
    <w:rsid w:val="00037FF1"/>
    <w:rsid w:val="00040CFB"/>
    <w:rsid w:val="00041877"/>
    <w:rsid w:val="00042C61"/>
    <w:rsid w:val="00043720"/>
    <w:rsid w:val="00043AFC"/>
    <w:rsid w:val="000446EE"/>
    <w:rsid w:val="00044920"/>
    <w:rsid w:val="00046054"/>
    <w:rsid w:val="0005015A"/>
    <w:rsid w:val="00050A5E"/>
    <w:rsid w:val="000525C6"/>
    <w:rsid w:val="000532F9"/>
    <w:rsid w:val="000537D2"/>
    <w:rsid w:val="0006304B"/>
    <w:rsid w:val="000661DB"/>
    <w:rsid w:val="00066BF8"/>
    <w:rsid w:val="00067A83"/>
    <w:rsid w:val="00072F25"/>
    <w:rsid w:val="0007328D"/>
    <w:rsid w:val="000733B7"/>
    <w:rsid w:val="00073B03"/>
    <w:rsid w:val="000742B4"/>
    <w:rsid w:val="00075E90"/>
    <w:rsid w:val="00077AD9"/>
    <w:rsid w:val="00080255"/>
    <w:rsid w:val="00081629"/>
    <w:rsid w:val="00082B35"/>
    <w:rsid w:val="00084A4F"/>
    <w:rsid w:val="00084C38"/>
    <w:rsid w:val="00084E44"/>
    <w:rsid w:val="00085672"/>
    <w:rsid w:val="0008708C"/>
    <w:rsid w:val="000877C0"/>
    <w:rsid w:val="00090185"/>
    <w:rsid w:val="00092389"/>
    <w:rsid w:val="000932D5"/>
    <w:rsid w:val="00093D90"/>
    <w:rsid w:val="00094137"/>
    <w:rsid w:val="00094299"/>
    <w:rsid w:val="000959A1"/>
    <w:rsid w:val="00095E48"/>
    <w:rsid w:val="00095E83"/>
    <w:rsid w:val="00096436"/>
    <w:rsid w:val="000975A4"/>
    <w:rsid w:val="000976C5"/>
    <w:rsid w:val="000A0B2B"/>
    <w:rsid w:val="000A2620"/>
    <w:rsid w:val="000A3CF7"/>
    <w:rsid w:val="000A6658"/>
    <w:rsid w:val="000A67E2"/>
    <w:rsid w:val="000A71F3"/>
    <w:rsid w:val="000A756F"/>
    <w:rsid w:val="000B139B"/>
    <w:rsid w:val="000B178B"/>
    <w:rsid w:val="000B377E"/>
    <w:rsid w:val="000B64F3"/>
    <w:rsid w:val="000B70C6"/>
    <w:rsid w:val="000B7EB9"/>
    <w:rsid w:val="000C0010"/>
    <w:rsid w:val="000C0E46"/>
    <w:rsid w:val="000C1745"/>
    <w:rsid w:val="000C18B4"/>
    <w:rsid w:val="000C18E8"/>
    <w:rsid w:val="000C20E4"/>
    <w:rsid w:val="000C215A"/>
    <w:rsid w:val="000C408F"/>
    <w:rsid w:val="000C4751"/>
    <w:rsid w:val="000C546C"/>
    <w:rsid w:val="000C6417"/>
    <w:rsid w:val="000C6EED"/>
    <w:rsid w:val="000C7E25"/>
    <w:rsid w:val="000D130B"/>
    <w:rsid w:val="000D16A5"/>
    <w:rsid w:val="000D17FC"/>
    <w:rsid w:val="000D3AF4"/>
    <w:rsid w:val="000D710D"/>
    <w:rsid w:val="000E1AA0"/>
    <w:rsid w:val="000E2DA1"/>
    <w:rsid w:val="000E4868"/>
    <w:rsid w:val="000F0E25"/>
    <w:rsid w:val="000F1511"/>
    <w:rsid w:val="000F1AEC"/>
    <w:rsid w:val="000F288C"/>
    <w:rsid w:val="000F35DF"/>
    <w:rsid w:val="000F3D66"/>
    <w:rsid w:val="000F4A1E"/>
    <w:rsid w:val="000F4B3F"/>
    <w:rsid w:val="000F5EE5"/>
    <w:rsid w:val="000F7F53"/>
    <w:rsid w:val="001009F8"/>
    <w:rsid w:val="00101B32"/>
    <w:rsid w:val="001026FF"/>
    <w:rsid w:val="00104859"/>
    <w:rsid w:val="00104D3A"/>
    <w:rsid w:val="00105FBD"/>
    <w:rsid w:val="00107993"/>
    <w:rsid w:val="001106B9"/>
    <w:rsid w:val="00111A5C"/>
    <w:rsid w:val="00112CFA"/>
    <w:rsid w:val="00117CA0"/>
    <w:rsid w:val="00120DAA"/>
    <w:rsid w:val="00120E18"/>
    <w:rsid w:val="00120EED"/>
    <w:rsid w:val="0012121D"/>
    <w:rsid w:val="00121435"/>
    <w:rsid w:val="00122DC0"/>
    <w:rsid w:val="00123AED"/>
    <w:rsid w:val="00123BA9"/>
    <w:rsid w:val="00124372"/>
    <w:rsid w:val="001259E5"/>
    <w:rsid w:val="001303C4"/>
    <w:rsid w:val="0013148E"/>
    <w:rsid w:val="0013362F"/>
    <w:rsid w:val="00133E7E"/>
    <w:rsid w:val="0013407E"/>
    <w:rsid w:val="0013557C"/>
    <w:rsid w:val="001375E6"/>
    <w:rsid w:val="00140215"/>
    <w:rsid w:val="00141EA6"/>
    <w:rsid w:val="001425BE"/>
    <w:rsid w:val="0014340E"/>
    <w:rsid w:val="001441A2"/>
    <w:rsid w:val="001473C8"/>
    <w:rsid w:val="00151A7F"/>
    <w:rsid w:val="001538A1"/>
    <w:rsid w:val="001548C8"/>
    <w:rsid w:val="00154C97"/>
    <w:rsid w:val="00155A12"/>
    <w:rsid w:val="001566BF"/>
    <w:rsid w:val="00156920"/>
    <w:rsid w:val="0015775C"/>
    <w:rsid w:val="00157AC0"/>
    <w:rsid w:val="00157B75"/>
    <w:rsid w:val="00162054"/>
    <w:rsid w:val="00163ED2"/>
    <w:rsid w:val="00164A0E"/>
    <w:rsid w:val="001671FA"/>
    <w:rsid w:val="00167744"/>
    <w:rsid w:val="00167EA3"/>
    <w:rsid w:val="00170838"/>
    <w:rsid w:val="0017177D"/>
    <w:rsid w:val="00175197"/>
    <w:rsid w:val="00176A7E"/>
    <w:rsid w:val="00176F54"/>
    <w:rsid w:val="00180266"/>
    <w:rsid w:val="00180464"/>
    <w:rsid w:val="0018136A"/>
    <w:rsid w:val="00181E25"/>
    <w:rsid w:val="001829BB"/>
    <w:rsid w:val="00183AFD"/>
    <w:rsid w:val="00184B5F"/>
    <w:rsid w:val="00184E74"/>
    <w:rsid w:val="0018546E"/>
    <w:rsid w:val="001870BE"/>
    <w:rsid w:val="00190F6A"/>
    <w:rsid w:val="00191662"/>
    <w:rsid w:val="00191734"/>
    <w:rsid w:val="00192E59"/>
    <w:rsid w:val="00194573"/>
    <w:rsid w:val="0019494E"/>
    <w:rsid w:val="00195524"/>
    <w:rsid w:val="00195BB3"/>
    <w:rsid w:val="001974E1"/>
    <w:rsid w:val="001A0A1F"/>
    <w:rsid w:val="001A1F6D"/>
    <w:rsid w:val="001A326A"/>
    <w:rsid w:val="001A462B"/>
    <w:rsid w:val="001A4A11"/>
    <w:rsid w:val="001A4B5E"/>
    <w:rsid w:val="001A6129"/>
    <w:rsid w:val="001A7C7D"/>
    <w:rsid w:val="001B01B7"/>
    <w:rsid w:val="001B07A0"/>
    <w:rsid w:val="001B09C3"/>
    <w:rsid w:val="001B09D4"/>
    <w:rsid w:val="001B1AA7"/>
    <w:rsid w:val="001B2404"/>
    <w:rsid w:val="001B3126"/>
    <w:rsid w:val="001B4594"/>
    <w:rsid w:val="001B45C1"/>
    <w:rsid w:val="001B4DD0"/>
    <w:rsid w:val="001B6C7F"/>
    <w:rsid w:val="001C1488"/>
    <w:rsid w:val="001C15F4"/>
    <w:rsid w:val="001C1D3B"/>
    <w:rsid w:val="001C21F3"/>
    <w:rsid w:val="001C3F59"/>
    <w:rsid w:val="001C4A5F"/>
    <w:rsid w:val="001C589A"/>
    <w:rsid w:val="001C6D7D"/>
    <w:rsid w:val="001D0321"/>
    <w:rsid w:val="001D0483"/>
    <w:rsid w:val="001D3EB6"/>
    <w:rsid w:val="001D5C2F"/>
    <w:rsid w:val="001D61F8"/>
    <w:rsid w:val="001D72A6"/>
    <w:rsid w:val="001D76C5"/>
    <w:rsid w:val="001E0F2C"/>
    <w:rsid w:val="001E17B5"/>
    <w:rsid w:val="001E4687"/>
    <w:rsid w:val="001E609E"/>
    <w:rsid w:val="001F1E32"/>
    <w:rsid w:val="001F26D8"/>
    <w:rsid w:val="001F3FF0"/>
    <w:rsid w:val="001F5340"/>
    <w:rsid w:val="001F667D"/>
    <w:rsid w:val="001F7C66"/>
    <w:rsid w:val="0020097D"/>
    <w:rsid w:val="0020350E"/>
    <w:rsid w:val="00204DE6"/>
    <w:rsid w:val="002070D4"/>
    <w:rsid w:val="00207AFC"/>
    <w:rsid w:val="00211D81"/>
    <w:rsid w:val="00212074"/>
    <w:rsid w:val="002137C0"/>
    <w:rsid w:val="00213E98"/>
    <w:rsid w:val="0021482C"/>
    <w:rsid w:val="00221BF7"/>
    <w:rsid w:val="002235B6"/>
    <w:rsid w:val="00224278"/>
    <w:rsid w:val="002251B1"/>
    <w:rsid w:val="00230C45"/>
    <w:rsid w:val="0023124A"/>
    <w:rsid w:val="00233F78"/>
    <w:rsid w:val="002344FB"/>
    <w:rsid w:val="0023457C"/>
    <w:rsid w:val="002353E2"/>
    <w:rsid w:val="00237B84"/>
    <w:rsid w:val="002402A0"/>
    <w:rsid w:val="0024108F"/>
    <w:rsid w:val="00245682"/>
    <w:rsid w:val="00245969"/>
    <w:rsid w:val="002461CC"/>
    <w:rsid w:val="0024636B"/>
    <w:rsid w:val="00250F77"/>
    <w:rsid w:val="00251754"/>
    <w:rsid w:val="002533BA"/>
    <w:rsid w:val="002548D4"/>
    <w:rsid w:val="00256780"/>
    <w:rsid w:val="002610AF"/>
    <w:rsid w:val="00261111"/>
    <w:rsid w:val="002613A1"/>
    <w:rsid w:val="00261CAA"/>
    <w:rsid w:val="002642C7"/>
    <w:rsid w:val="00264FD4"/>
    <w:rsid w:val="00265AF2"/>
    <w:rsid w:val="002667E0"/>
    <w:rsid w:val="00270DA3"/>
    <w:rsid w:val="00271146"/>
    <w:rsid w:val="0027375C"/>
    <w:rsid w:val="00274A3E"/>
    <w:rsid w:val="00275584"/>
    <w:rsid w:val="0027662D"/>
    <w:rsid w:val="00282967"/>
    <w:rsid w:val="0028472F"/>
    <w:rsid w:val="00287984"/>
    <w:rsid w:val="00287EFB"/>
    <w:rsid w:val="002910E1"/>
    <w:rsid w:val="00294F5D"/>
    <w:rsid w:val="00296EBF"/>
    <w:rsid w:val="002A0164"/>
    <w:rsid w:val="002A52EA"/>
    <w:rsid w:val="002A5AA8"/>
    <w:rsid w:val="002A5BBD"/>
    <w:rsid w:val="002A7C9C"/>
    <w:rsid w:val="002B10D8"/>
    <w:rsid w:val="002B32CB"/>
    <w:rsid w:val="002B4D72"/>
    <w:rsid w:val="002B4F90"/>
    <w:rsid w:val="002B4FB8"/>
    <w:rsid w:val="002B54B9"/>
    <w:rsid w:val="002B6167"/>
    <w:rsid w:val="002B653B"/>
    <w:rsid w:val="002B6AAA"/>
    <w:rsid w:val="002B6D47"/>
    <w:rsid w:val="002C18F6"/>
    <w:rsid w:val="002C3653"/>
    <w:rsid w:val="002C51FC"/>
    <w:rsid w:val="002C56E3"/>
    <w:rsid w:val="002D0AA2"/>
    <w:rsid w:val="002D2E2B"/>
    <w:rsid w:val="002D440B"/>
    <w:rsid w:val="002D52EE"/>
    <w:rsid w:val="002E3F7D"/>
    <w:rsid w:val="002E51D9"/>
    <w:rsid w:val="002F2BA9"/>
    <w:rsid w:val="002F2D25"/>
    <w:rsid w:val="002F352D"/>
    <w:rsid w:val="002F39C3"/>
    <w:rsid w:val="0030132C"/>
    <w:rsid w:val="00302338"/>
    <w:rsid w:val="0030250B"/>
    <w:rsid w:val="003039FA"/>
    <w:rsid w:val="0030434E"/>
    <w:rsid w:val="0030435F"/>
    <w:rsid w:val="0030728A"/>
    <w:rsid w:val="00312AE1"/>
    <w:rsid w:val="003146E9"/>
    <w:rsid w:val="003167AC"/>
    <w:rsid w:val="0032084A"/>
    <w:rsid w:val="00321C98"/>
    <w:rsid w:val="00322C0C"/>
    <w:rsid w:val="003233A9"/>
    <w:rsid w:val="00325CDB"/>
    <w:rsid w:val="00325EAF"/>
    <w:rsid w:val="003262D0"/>
    <w:rsid w:val="00327025"/>
    <w:rsid w:val="0033080B"/>
    <w:rsid w:val="00332DAB"/>
    <w:rsid w:val="003345BC"/>
    <w:rsid w:val="00334B19"/>
    <w:rsid w:val="00334E34"/>
    <w:rsid w:val="00335C71"/>
    <w:rsid w:val="003372D4"/>
    <w:rsid w:val="00337D71"/>
    <w:rsid w:val="00341E74"/>
    <w:rsid w:val="0034327F"/>
    <w:rsid w:val="00345517"/>
    <w:rsid w:val="00345C51"/>
    <w:rsid w:val="00351830"/>
    <w:rsid w:val="00351D2B"/>
    <w:rsid w:val="003522E4"/>
    <w:rsid w:val="0035256E"/>
    <w:rsid w:val="00353A92"/>
    <w:rsid w:val="003546F7"/>
    <w:rsid w:val="0035594B"/>
    <w:rsid w:val="00356A14"/>
    <w:rsid w:val="00357688"/>
    <w:rsid w:val="0036038E"/>
    <w:rsid w:val="003605A9"/>
    <w:rsid w:val="00360C22"/>
    <w:rsid w:val="00361B7E"/>
    <w:rsid w:val="00361D7F"/>
    <w:rsid w:val="00363136"/>
    <w:rsid w:val="0036465E"/>
    <w:rsid w:val="00364C25"/>
    <w:rsid w:val="00364C90"/>
    <w:rsid w:val="00366C16"/>
    <w:rsid w:val="003672ED"/>
    <w:rsid w:val="00367F40"/>
    <w:rsid w:val="0037047F"/>
    <w:rsid w:val="003706D8"/>
    <w:rsid w:val="00371E60"/>
    <w:rsid w:val="00372ABB"/>
    <w:rsid w:val="00373EA0"/>
    <w:rsid w:val="00375140"/>
    <w:rsid w:val="0037596A"/>
    <w:rsid w:val="00375C39"/>
    <w:rsid w:val="003774C9"/>
    <w:rsid w:val="00377571"/>
    <w:rsid w:val="00377684"/>
    <w:rsid w:val="003803C4"/>
    <w:rsid w:val="00380421"/>
    <w:rsid w:val="003808BE"/>
    <w:rsid w:val="003878F1"/>
    <w:rsid w:val="00387B1A"/>
    <w:rsid w:val="00387DB2"/>
    <w:rsid w:val="003916F9"/>
    <w:rsid w:val="00391AF0"/>
    <w:rsid w:val="003956CA"/>
    <w:rsid w:val="003958BA"/>
    <w:rsid w:val="003A169F"/>
    <w:rsid w:val="003A211D"/>
    <w:rsid w:val="003A2151"/>
    <w:rsid w:val="003A4131"/>
    <w:rsid w:val="003A5907"/>
    <w:rsid w:val="003A6EB3"/>
    <w:rsid w:val="003A7B12"/>
    <w:rsid w:val="003B0E5A"/>
    <w:rsid w:val="003B0F93"/>
    <w:rsid w:val="003B1894"/>
    <w:rsid w:val="003B1F50"/>
    <w:rsid w:val="003B24D1"/>
    <w:rsid w:val="003B361B"/>
    <w:rsid w:val="003B4C1A"/>
    <w:rsid w:val="003B688E"/>
    <w:rsid w:val="003B6AF8"/>
    <w:rsid w:val="003B79AD"/>
    <w:rsid w:val="003C0B47"/>
    <w:rsid w:val="003C1442"/>
    <w:rsid w:val="003C3553"/>
    <w:rsid w:val="003C6CD0"/>
    <w:rsid w:val="003C6F6A"/>
    <w:rsid w:val="003C731C"/>
    <w:rsid w:val="003C7DDF"/>
    <w:rsid w:val="003D0F42"/>
    <w:rsid w:val="003D133A"/>
    <w:rsid w:val="003D31F1"/>
    <w:rsid w:val="003D3ADA"/>
    <w:rsid w:val="003D6D32"/>
    <w:rsid w:val="003E085E"/>
    <w:rsid w:val="003E09B8"/>
    <w:rsid w:val="003E2C40"/>
    <w:rsid w:val="003E56CE"/>
    <w:rsid w:val="003E5CC7"/>
    <w:rsid w:val="003E6E2B"/>
    <w:rsid w:val="003F0513"/>
    <w:rsid w:val="003F0ACB"/>
    <w:rsid w:val="003F0B14"/>
    <w:rsid w:val="003F2F10"/>
    <w:rsid w:val="003F3287"/>
    <w:rsid w:val="003F3675"/>
    <w:rsid w:val="003F5391"/>
    <w:rsid w:val="003F558A"/>
    <w:rsid w:val="003F72A3"/>
    <w:rsid w:val="0040058E"/>
    <w:rsid w:val="004006E5"/>
    <w:rsid w:val="00400EA8"/>
    <w:rsid w:val="00402CF3"/>
    <w:rsid w:val="00403CB0"/>
    <w:rsid w:val="0040518A"/>
    <w:rsid w:val="00405722"/>
    <w:rsid w:val="00407B04"/>
    <w:rsid w:val="0041003D"/>
    <w:rsid w:val="004132D2"/>
    <w:rsid w:val="00414428"/>
    <w:rsid w:val="004161AD"/>
    <w:rsid w:val="004170DE"/>
    <w:rsid w:val="004174DB"/>
    <w:rsid w:val="00417E4C"/>
    <w:rsid w:val="0042051E"/>
    <w:rsid w:val="00422E24"/>
    <w:rsid w:val="00425D46"/>
    <w:rsid w:val="00425D7D"/>
    <w:rsid w:val="0042791F"/>
    <w:rsid w:val="00430690"/>
    <w:rsid w:val="0043094E"/>
    <w:rsid w:val="00430DF0"/>
    <w:rsid w:val="00431C97"/>
    <w:rsid w:val="00436067"/>
    <w:rsid w:val="00436A29"/>
    <w:rsid w:val="004375C1"/>
    <w:rsid w:val="004425A4"/>
    <w:rsid w:val="00442CC5"/>
    <w:rsid w:val="00443238"/>
    <w:rsid w:val="00444825"/>
    <w:rsid w:val="00444F0F"/>
    <w:rsid w:val="00446884"/>
    <w:rsid w:val="00450EBB"/>
    <w:rsid w:val="00451499"/>
    <w:rsid w:val="00453070"/>
    <w:rsid w:val="004539B4"/>
    <w:rsid w:val="00453DE6"/>
    <w:rsid w:val="0045422B"/>
    <w:rsid w:val="00454A73"/>
    <w:rsid w:val="00454F0E"/>
    <w:rsid w:val="00455041"/>
    <w:rsid w:val="00456908"/>
    <w:rsid w:val="00460AAD"/>
    <w:rsid w:val="00460E9B"/>
    <w:rsid w:val="00461CA1"/>
    <w:rsid w:val="0046320D"/>
    <w:rsid w:val="00464E08"/>
    <w:rsid w:val="00465046"/>
    <w:rsid w:val="0046524C"/>
    <w:rsid w:val="00465648"/>
    <w:rsid w:val="004664EE"/>
    <w:rsid w:val="00466835"/>
    <w:rsid w:val="004677D8"/>
    <w:rsid w:val="00467AB9"/>
    <w:rsid w:val="00474060"/>
    <w:rsid w:val="00474D6D"/>
    <w:rsid w:val="0047535A"/>
    <w:rsid w:val="00476FAD"/>
    <w:rsid w:val="004771E4"/>
    <w:rsid w:val="004774A0"/>
    <w:rsid w:val="00477750"/>
    <w:rsid w:val="004806A0"/>
    <w:rsid w:val="0048079D"/>
    <w:rsid w:val="0048214A"/>
    <w:rsid w:val="004851FA"/>
    <w:rsid w:val="004862C1"/>
    <w:rsid w:val="004869D3"/>
    <w:rsid w:val="00490D11"/>
    <w:rsid w:val="004926B0"/>
    <w:rsid w:val="00494B83"/>
    <w:rsid w:val="00495FA4"/>
    <w:rsid w:val="00496E93"/>
    <w:rsid w:val="00497D20"/>
    <w:rsid w:val="004A1A7E"/>
    <w:rsid w:val="004A3692"/>
    <w:rsid w:val="004A4641"/>
    <w:rsid w:val="004A7B9C"/>
    <w:rsid w:val="004B16D7"/>
    <w:rsid w:val="004B1EF2"/>
    <w:rsid w:val="004B34B1"/>
    <w:rsid w:val="004B55C2"/>
    <w:rsid w:val="004B5A34"/>
    <w:rsid w:val="004B5A88"/>
    <w:rsid w:val="004C2FDD"/>
    <w:rsid w:val="004C47D9"/>
    <w:rsid w:val="004C5B8A"/>
    <w:rsid w:val="004C5C6A"/>
    <w:rsid w:val="004C6286"/>
    <w:rsid w:val="004C69D4"/>
    <w:rsid w:val="004C6F94"/>
    <w:rsid w:val="004C71D2"/>
    <w:rsid w:val="004D0D5D"/>
    <w:rsid w:val="004D1C85"/>
    <w:rsid w:val="004D2DA6"/>
    <w:rsid w:val="004D310E"/>
    <w:rsid w:val="004D4B58"/>
    <w:rsid w:val="004D631F"/>
    <w:rsid w:val="004D70BC"/>
    <w:rsid w:val="004E4A5D"/>
    <w:rsid w:val="004E5903"/>
    <w:rsid w:val="004E7D1D"/>
    <w:rsid w:val="004F1481"/>
    <w:rsid w:val="004F15D8"/>
    <w:rsid w:val="004F2282"/>
    <w:rsid w:val="004F2AF6"/>
    <w:rsid w:val="004F3029"/>
    <w:rsid w:val="004F44FA"/>
    <w:rsid w:val="004F5B95"/>
    <w:rsid w:val="004F74A2"/>
    <w:rsid w:val="005004CC"/>
    <w:rsid w:val="0050246C"/>
    <w:rsid w:val="00503663"/>
    <w:rsid w:val="00504669"/>
    <w:rsid w:val="00504F44"/>
    <w:rsid w:val="005050BD"/>
    <w:rsid w:val="005059BB"/>
    <w:rsid w:val="00505D3A"/>
    <w:rsid w:val="0050609A"/>
    <w:rsid w:val="005060CD"/>
    <w:rsid w:val="005069DA"/>
    <w:rsid w:val="00507970"/>
    <w:rsid w:val="00511235"/>
    <w:rsid w:val="00511AAA"/>
    <w:rsid w:val="005136EA"/>
    <w:rsid w:val="005217DE"/>
    <w:rsid w:val="00523F03"/>
    <w:rsid w:val="00525D5A"/>
    <w:rsid w:val="0052695C"/>
    <w:rsid w:val="005277A3"/>
    <w:rsid w:val="00530BDA"/>
    <w:rsid w:val="00530DB4"/>
    <w:rsid w:val="005325B8"/>
    <w:rsid w:val="0053285C"/>
    <w:rsid w:val="00533D32"/>
    <w:rsid w:val="00534352"/>
    <w:rsid w:val="00534DA2"/>
    <w:rsid w:val="0053542E"/>
    <w:rsid w:val="005354B3"/>
    <w:rsid w:val="005369CE"/>
    <w:rsid w:val="00540681"/>
    <w:rsid w:val="0054237C"/>
    <w:rsid w:val="005428B7"/>
    <w:rsid w:val="00543E70"/>
    <w:rsid w:val="00544417"/>
    <w:rsid w:val="0054540B"/>
    <w:rsid w:val="00546158"/>
    <w:rsid w:val="00550BED"/>
    <w:rsid w:val="005510AB"/>
    <w:rsid w:val="005513B6"/>
    <w:rsid w:val="005546AC"/>
    <w:rsid w:val="00554883"/>
    <w:rsid w:val="00554EF0"/>
    <w:rsid w:val="00555DF2"/>
    <w:rsid w:val="00556D86"/>
    <w:rsid w:val="0056083B"/>
    <w:rsid w:val="00561406"/>
    <w:rsid w:val="0056198E"/>
    <w:rsid w:val="00562419"/>
    <w:rsid w:val="005639CF"/>
    <w:rsid w:val="005649F8"/>
    <w:rsid w:val="00564C6D"/>
    <w:rsid w:val="005653C9"/>
    <w:rsid w:val="005660E9"/>
    <w:rsid w:val="00566CF5"/>
    <w:rsid w:val="00567137"/>
    <w:rsid w:val="0057005A"/>
    <w:rsid w:val="005712D1"/>
    <w:rsid w:val="0057150A"/>
    <w:rsid w:val="00572C82"/>
    <w:rsid w:val="00573509"/>
    <w:rsid w:val="005739CA"/>
    <w:rsid w:val="00574C9B"/>
    <w:rsid w:val="005764AE"/>
    <w:rsid w:val="00577575"/>
    <w:rsid w:val="005807B8"/>
    <w:rsid w:val="00583202"/>
    <w:rsid w:val="00583C8C"/>
    <w:rsid w:val="0058447A"/>
    <w:rsid w:val="005904BB"/>
    <w:rsid w:val="005904EE"/>
    <w:rsid w:val="00591052"/>
    <w:rsid w:val="00591E2F"/>
    <w:rsid w:val="00593E8B"/>
    <w:rsid w:val="005945AF"/>
    <w:rsid w:val="005948D9"/>
    <w:rsid w:val="00595008"/>
    <w:rsid w:val="005969A6"/>
    <w:rsid w:val="00597B6C"/>
    <w:rsid w:val="00597FA4"/>
    <w:rsid w:val="005A020C"/>
    <w:rsid w:val="005A05C3"/>
    <w:rsid w:val="005A0F2B"/>
    <w:rsid w:val="005A11B3"/>
    <w:rsid w:val="005A321E"/>
    <w:rsid w:val="005A3E02"/>
    <w:rsid w:val="005A6E64"/>
    <w:rsid w:val="005B0BF6"/>
    <w:rsid w:val="005B15D3"/>
    <w:rsid w:val="005B25B8"/>
    <w:rsid w:val="005B3FDD"/>
    <w:rsid w:val="005B4D86"/>
    <w:rsid w:val="005B7E3D"/>
    <w:rsid w:val="005C16D5"/>
    <w:rsid w:val="005C1FD4"/>
    <w:rsid w:val="005C22BB"/>
    <w:rsid w:val="005C2A83"/>
    <w:rsid w:val="005C41C2"/>
    <w:rsid w:val="005C4AC8"/>
    <w:rsid w:val="005C564A"/>
    <w:rsid w:val="005C601E"/>
    <w:rsid w:val="005C7618"/>
    <w:rsid w:val="005D03E1"/>
    <w:rsid w:val="005D24AA"/>
    <w:rsid w:val="005D412C"/>
    <w:rsid w:val="005D5F90"/>
    <w:rsid w:val="005D60AD"/>
    <w:rsid w:val="005D6AC1"/>
    <w:rsid w:val="005E0CF6"/>
    <w:rsid w:val="005E1CE1"/>
    <w:rsid w:val="005F0D42"/>
    <w:rsid w:val="005F1FD2"/>
    <w:rsid w:val="005F205A"/>
    <w:rsid w:val="005F53F8"/>
    <w:rsid w:val="005F664E"/>
    <w:rsid w:val="005F7103"/>
    <w:rsid w:val="005F7418"/>
    <w:rsid w:val="0060117A"/>
    <w:rsid w:val="00603C18"/>
    <w:rsid w:val="0060787A"/>
    <w:rsid w:val="0061110A"/>
    <w:rsid w:val="006126B7"/>
    <w:rsid w:val="006135F2"/>
    <w:rsid w:val="00613658"/>
    <w:rsid w:val="006139EC"/>
    <w:rsid w:val="00613B96"/>
    <w:rsid w:val="00614669"/>
    <w:rsid w:val="00616A9E"/>
    <w:rsid w:val="00617E09"/>
    <w:rsid w:val="00625450"/>
    <w:rsid w:val="00626005"/>
    <w:rsid w:val="006262D8"/>
    <w:rsid w:val="006315A2"/>
    <w:rsid w:val="00632553"/>
    <w:rsid w:val="006332CB"/>
    <w:rsid w:val="00633C10"/>
    <w:rsid w:val="0063452F"/>
    <w:rsid w:val="0063505F"/>
    <w:rsid w:val="00635254"/>
    <w:rsid w:val="006366E2"/>
    <w:rsid w:val="00637031"/>
    <w:rsid w:val="0064004A"/>
    <w:rsid w:val="00642BC0"/>
    <w:rsid w:val="00643241"/>
    <w:rsid w:val="0064354D"/>
    <w:rsid w:val="00643C45"/>
    <w:rsid w:val="006452FB"/>
    <w:rsid w:val="006502A2"/>
    <w:rsid w:val="0066002C"/>
    <w:rsid w:val="00661418"/>
    <w:rsid w:val="00662201"/>
    <w:rsid w:val="00662F54"/>
    <w:rsid w:val="006670FF"/>
    <w:rsid w:val="00674659"/>
    <w:rsid w:val="00674FB4"/>
    <w:rsid w:val="0067521D"/>
    <w:rsid w:val="00675A43"/>
    <w:rsid w:val="0068072F"/>
    <w:rsid w:val="00682292"/>
    <w:rsid w:val="00684841"/>
    <w:rsid w:val="006848B7"/>
    <w:rsid w:val="00684E62"/>
    <w:rsid w:val="00690926"/>
    <w:rsid w:val="00691947"/>
    <w:rsid w:val="00692142"/>
    <w:rsid w:val="00692820"/>
    <w:rsid w:val="0069333B"/>
    <w:rsid w:val="00694989"/>
    <w:rsid w:val="00697988"/>
    <w:rsid w:val="006A1437"/>
    <w:rsid w:val="006A15BF"/>
    <w:rsid w:val="006A2A2F"/>
    <w:rsid w:val="006A2EF9"/>
    <w:rsid w:val="006A3715"/>
    <w:rsid w:val="006A4218"/>
    <w:rsid w:val="006A5F24"/>
    <w:rsid w:val="006B3B5F"/>
    <w:rsid w:val="006B41C0"/>
    <w:rsid w:val="006B623F"/>
    <w:rsid w:val="006B7011"/>
    <w:rsid w:val="006B7BCE"/>
    <w:rsid w:val="006C16A1"/>
    <w:rsid w:val="006C17C7"/>
    <w:rsid w:val="006C19E7"/>
    <w:rsid w:val="006C2C56"/>
    <w:rsid w:val="006C32C0"/>
    <w:rsid w:val="006C4B86"/>
    <w:rsid w:val="006C5A61"/>
    <w:rsid w:val="006C77A3"/>
    <w:rsid w:val="006D2B21"/>
    <w:rsid w:val="006D3C0C"/>
    <w:rsid w:val="006D3D5B"/>
    <w:rsid w:val="006D522B"/>
    <w:rsid w:val="006D52DB"/>
    <w:rsid w:val="006D6AC6"/>
    <w:rsid w:val="006D7682"/>
    <w:rsid w:val="006D7893"/>
    <w:rsid w:val="006E08F6"/>
    <w:rsid w:val="006E1302"/>
    <w:rsid w:val="006E3098"/>
    <w:rsid w:val="006E3CF3"/>
    <w:rsid w:val="006E4948"/>
    <w:rsid w:val="006E4BB3"/>
    <w:rsid w:val="006E5AB0"/>
    <w:rsid w:val="006E6048"/>
    <w:rsid w:val="006F12CC"/>
    <w:rsid w:val="006F14BA"/>
    <w:rsid w:val="006F35FC"/>
    <w:rsid w:val="006F42F9"/>
    <w:rsid w:val="006F6330"/>
    <w:rsid w:val="006F6495"/>
    <w:rsid w:val="007049BF"/>
    <w:rsid w:val="00705F6F"/>
    <w:rsid w:val="00706248"/>
    <w:rsid w:val="0070729B"/>
    <w:rsid w:val="00711F50"/>
    <w:rsid w:val="0071261C"/>
    <w:rsid w:val="00712730"/>
    <w:rsid w:val="00712978"/>
    <w:rsid w:val="00715B48"/>
    <w:rsid w:val="00722C91"/>
    <w:rsid w:val="0072421D"/>
    <w:rsid w:val="00724C7B"/>
    <w:rsid w:val="00726F50"/>
    <w:rsid w:val="0072775B"/>
    <w:rsid w:val="0073084D"/>
    <w:rsid w:val="00732A56"/>
    <w:rsid w:val="00734022"/>
    <w:rsid w:val="00734162"/>
    <w:rsid w:val="00734427"/>
    <w:rsid w:val="00734D5C"/>
    <w:rsid w:val="00736BDD"/>
    <w:rsid w:val="007375F9"/>
    <w:rsid w:val="00743B4B"/>
    <w:rsid w:val="00747F37"/>
    <w:rsid w:val="00750684"/>
    <w:rsid w:val="00750A49"/>
    <w:rsid w:val="00750F0E"/>
    <w:rsid w:val="00751CA6"/>
    <w:rsid w:val="00752846"/>
    <w:rsid w:val="00754CE5"/>
    <w:rsid w:val="00755631"/>
    <w:rsid w:val="00755E16"/>
    <w:rsid w:val="007562B7"/>
    <w:rsid w:val="00757493"/>
    <w:rsid w:val="0075770C"/>
    <w:rsid w:val="00761D35"/>
    <w:rsid w:val="00762D2F"/>
    <w:rsid w:val="007633ED"/>
    <w:rsid w:val="007648E0"/>
    <w:rsid w:val="00764BDD"/>
    <w:rsid w:val="00764D20"/>
    <w:rsid w:val="00765A96"/>
    <w:rsid w:val="00767686"/>
    <w:rsid w:val="007678BC"/>
    <w:rsid w:val="00767DAE"/>
    <w:rsid w:val="00770583"/>
    <w:rsid w:val="00771FC4"/>
    <w:rsid w:val="007724FB"/>
    <w:rsid w:val="007744A6"/>
    <w:rsid w:val="00776742"/>
    <w:rsid w:val="00777082"/>
    <w:rsid w:val="007774A8"/>
    <w:rsid w:val="007827CA"/>
    <w:rsid w:val="0078303B"/>
    <w:rsid w:val="00783D04"/>
    <w:rsid w:val="00784057"/>
    <w:rsid w:val="00784BC1"/>
    <w:rsid w:val="007901FC"/>
    <w:rsid w:val="007926F8"/>
    <w:rsid w:val="00793497"/>
    <w:rsid w:val="0079395D"/>
    <w:rsid w:val="00794709"/>
    <w:rsid w:val="00794878"/>
    <w:rsid w:val="0079778A"/>
    <w:rsid w:val="00797CB8"/>
    <w:rsid w:val="007A108C"/>
    <w:rsid w:val="007A27EB"/>
    <w:rsid w:val="007A2B4D"/>
    <w:rsid w:val="007A7838"/>
    <w:rsid w:val="007B04D5"/>
    <w:rsid w:val="007B04EC"/>
    <w:rsid w:val="007B09D2"/>
    <w:rsid w:val="007B27B9"/>
    <w:rsid w:val="007B3E2A"/>
    <w:rsid w:val="007B43DC"/>
    <w:rsid w:val="007B4832"/>
    <w:rsid w:val="007B49CC"/>
    <w:rsid w:val="007B569D"/>
    <w:rsid w:val="007C1B4E"/>
    <w:rsid w:val="007C3BA5"/>
    <w:rsid w:val="007C3C40"/>
    <w:rsid w:val="007C4F76"/>
    <w:rsid w:val="007C56CE"/>
    <w:rsid w:val="007C5D94"/>
    <w:rsid w:val="007C5EC0"/>
    <w:rsid w:val="007C663A"/>
    <w:rsid w:val="007C75AC"/>
    <w:rsid w:val="007D02DE"/>
    <w:rsid w:val="007D4401"/>
    <w:rsid w:val="007D6DCC"/>
    <w:rsid w:val="007D734F"/>
    <w:rsid w:val="007E078C"/>
    <w:rsid w:val="007E16DA"/>
    <w:rsid w:val="007E1CF2"/>
    <w:rsid w:val="007E2CD1"/>
    <w:rsid w:val="007E30E6"/>
    <w:rsid w:val="007E3821"/>
    <w:rsid w:val="007E3857"/>
    <w:rsid w:val="007E54EE"/>
    <w:rsid w:val="007F0814"/>
    <w:rsid w:val="007F0B14"/>
    <w:rsid w:val="007F1AD7"/>
    <w:rsid w:val="007F25DC"/>
    <w:rsid w:val="007F3074"/>
    <w:rsid w:val="007F393F"/>
    <w:rsid w:val="007F6A25"/>
    <w:rsid w:val="007F6A4C"/>
    <w:rsid w:val="007F6AEB"/>
    <w:rsid w:val="007F6F42"/>
    <w:rsid w:val="007F7CB7"/>
    <w:rsid w:val="00801A00"/>
    <w:rsid w:val="00801C97"/>
    <w:rsid w:val="00802452"/>
    <w:rsid w:val="00802A00"/>
    <w:rsid w:val="00803CE5"/>
    <w:rsid w:val="00806EA4"/>
    <w:rsid w:val="00806EF6"/>
    <w:rsid w:val="0081095C"/>
    <w:rsid w:val="00811CFC"/>
    <w:rsid w:val="0081236C"/>
    <w:rsid w:val="00813A1E"/>
    <w:rsid w:val="00816968"/>
    <w:rsid w:val="00816EE7"/>
    <w:rsid w:val="00820490"/>
    <w:rsid w:val="00820AB8"/>
    <w:rsid w:val="00820D4B"/>
    <w:rsid w:val="0082100F"/>
    <w:rsid w:val="00822968"/>
    <w:rsid w:val="00824D34"/>
    <w:rsid w:val="00825AE2"/>
    <w:rsid w:val="00830E19"/>
    <w:rsid w:val="008317B7"/>
    <w:rsid w:val="00833C44"/>
    <w:rsid w:val="00833CC1"/>
    <w:rsid w:val="008352AB"/>
    <w:rsid w:val="008356EB"/>
    <w:rsid w:val="008376E7"/>
    <w:rsid w:val="0084179A"/>
    <w:rsid w:val="00842816"/>
    <w:rsid w:val="00846381"/>
    <w:rsid w:val="00846D8E"/>
    <w:rsid w:val="008505FA"/>
    <w:rsid w:val="00851305"/>
    <w:rsid w:val="00851CA5"/>
    <w:rsid w:val="00852A63"/>
    <w:rsid w:val="008537C6"/>
    <w:rsid w:val="00856689"/>
    <w:rsid w:val="00856CD3"/>
    <w:rsid w:val="00856E8C"/>
    <w:rsid w:val="008631EA"/>
    <w:rsid w:val="00864DCB"/>
    <w:rsid w:val="00865BF2"/>
    <w:rsid w:val="008664F4"/>
    <w:rsid w:val="00867098"/>
    <w:rsid w:val="00867AB7"/>
    <w:rsid w:val="008700EE"/>
    <w:rsid w:val="00871AFA"/>
    <w:rsid w:val="008725DC"/>
    <w:rsid w:val="00874C8B"/>
    <w:rsid w:val="00875936"/>
    <w:rsid w:val="00875DC7"/>
    <w:rsid w:val="00876BE4"/>
    <w:rsid w:val="0087777B"/>
    <w:rsid w:val="00877FFA"/>
    <w:rsid w:val="00880249"/>
    <w:rsid w:val="00880620"/>
    <w:rsid w:val="008821F5"/>
    <w:rsid w:val="0088393B"/>
    <w:rsid w:val="00885B5B"/>
    <w:rsid w:val="00890062"/>
    <w:rsid w:val="00890D46"/>
    <w:rsid w:val="008916CD"/>
    <w:rsid w:val="008919F2"/>
    <w:rsid w:val="008935C7"/>
    <w:rsid w:val="00894036"/>
    <w:rsid w:val="00894B8E"/>
    <w:rsid w:val="0089510A"/>
    <w:rsid w:val="00895737"/>
    <w:rsid w:val="00895A7B"/>
    <w:rsid w:val="0089673B"/>
    <w:rsid w:val="00897371"/>
    <w:rsid w:val="0089796D"/>
    <w:rsid w:val="008A0DAA"/>
    <w:rsid w:val="008A1692"/>
    <w:rsid w:val="008A1FAF"/>
    <w:rsid w:val="008A27D4"/>
    <w:rsid w:val="008A35CC"/>
    <w:rsid w:val="008A3D90"/>
    <w:rsid w:val="008A50A3"/>
    <w:rsid w:val="008A5562"/>
    <w:rsid w:val="008A5AFA"/>
    <w:rsid w:val="008A71FA"/>
    <w:rsid w:val="008B18DD"/>
    <w:rsid w:val="008B1DE4"/>
    <w:rsid w:val="008B3FBE"/>
    <w:rsid w:val="008B41E4"/>
    <w:rsid w:val="008B75BA"/>
    <w:rsid w:val="008C07C1"/>
    <w:rsid w:val="008C1EF5"/>
    <w:rsid w:val="008C3DCD"/>
    <w:rsid w:val="008C3EB2"/>
    <w:rsid w:val="008C3F13"/>
    <w:rsid w:val="008C46C9"/>
    <w:rsid w:val="008C49B6"/>
    <w:rsid w:val="008C5261"/>
    <w:rsid w:val="008C5AA3"/>
    <w:rsid w:val="008C614C"/>
    <w:rsid w:val="008C61D2"/>
    <w:rsid w:val="008C73E9"/>
    <w:rsid w:val="008D2E72"/>
    <w:rsid w:val="008D2FC0"/>
    <w:rsid w:val="008D4919"/>
    <w:rsid w:val="008E029A"/>
    <w:rsid w:val="008E069F"/>
    <w:rsid w:val="008E10E9"/>
    <w:rsid w:val="008E4C3D"/>
    <w:rsid w:val="008E5095"/>
    <w:rsid w:val="008E5158"/>
    <w:rsid w:val="008E56C6"/>
    <w:rsid w:val="008E6E9E"/>
    <w:rsid w:val="008E720C"/>
    <w:rsid w:val="008F00C7"/>
    <w:rsid w:val="008F2AD9"/>
    <w:rsid w:val="008F2C40"/>
    <w:rsid w:val="008F6D3A"/>
    <w:rsid w:val="008F7033"/>
    <w:rsid w:val="00901476"/>
    <w:rsid w:val="009023AC"/>
    <w:rsid w:val="00904D88"/>
    <w:rsid w:val="009056EA"/>
    <w:rsid w:val="00905834"/>
    <w:rsid w:val="009059DD"/>
    <w:rsid w:val="009059F9"/>
    <w:rsid w:val="009077A7"/>
    <w:rsid w:val="00907EF5"/>
    <w:rsid w:val="00911ED5"/>
    <w:rsid w:val="009127B0"/>
    <w:rsid w:val="009205B9"/>
    <w:rsid w:val="00920CB2"/>
    <w:rsid w:val="0092132B"/>
    <w:rsid w:val="00921B05"/>
    <w:rsid w:val="00922791"/>
    <w:rsid w:val="0092305A"/>
    <w:rsid w:val="009238FD"/>
    <w:rsid w:val="00923D8A"/>
    <w:rsid w:val="00925172"/>
    <w:rsid w:val="00925968"/>
    <w:rsid w:val="00926F23"/>
    <w:rsid w:val="0093250C"/>
    <w:rsid w:val="00932F66"/>
    <w:rsid w:val="00935A42"/>
    <w:rsid w:val="00942C24"/>
    <w:rsid w:val="00943337"/>
    <w:rsid w:val="00943C03"/>
    <w:rsid w:val="00944AFC"/>
    <w:rsid w:val="00947B05"/>
    <w:rsid w:val="00951E48"/>
    <w:rsid w:val="0095223F"/>
    <w:rsid w:val="0095426B"/>
    <w:rsid w:val="009559FA"/>
    <w:rsid w:val="009570DF"/>
    <w:rsid w:val="009608B2"/>
    <w:rsid w:val="009612C6"/>
    <w:rsid w:val="00961A1B"/>
    <w:rsid w:val="009625F1"/>
    <w:rsid w:val="00963D86"/>
    <w:rsid w:val="0096488C"/>
    <w:rsid w:val="00970B28"/>
    <w:rsid w:val="00970C49"/>
    <w:rsid w:val="009716CA"/>
    <w:rsid w:val="00971734"/>
    <w:rsid w:val="00972631"/>
    <w:rsid w:val="00972FA6"/>
    <w:rsid w:val="009737EE"/>
    <w:rsid w:val="00974200"/>
    <w:rsid w:val="00974438"/>
    <w:rsid w:val="00974D14"/>
    <w:rsid w:val="009771CF"/>
    <w:rsid w:val="009823AA"/>
    <w:rsid w:val="0098264A"/>
    <w:rsid w:val="00982779"/>
    <w:rsid w:val="0098348D"/>
    <w:rsid w:val="009840F0"/>
    <w:rsid w:val="00984376"/>
    <w:rsid w:val="00984B0C"/>
    <w:rsid w:val="00984BB4"/>
    <w:rsid w:val="009906E2"/>
    <w:rsid w:val="009912CF"/>
    <w:rsid w:val="00993440"/>
    <w:rsid w:val="009947B9"/>
    <w:rsid w:val="00995559"/>
    <w:rsid w:val="0099773D"/>
    <w:rsid w:val="00997841"/>
    <w:rsid w:val="009A0FA6"/>
    <w:rsid w:val="009A2A69"/>
    <w:rsid w:val="009A35D0"/>
    <w:rsid w:val="009A4A40"/>
    <w:rsid w:val="009A5FB9"/>
    <w:rsid w:val="009A64BF"/>
    <w:rsid w:val="009B2EF0"/>
    <w:rsid w:val="009B4440"/>
    <w:rsid w:val="009B4483"/>
    <w:rsid w:val="009B7B1A"/>
    <w:rsid w:val="009C074A"/>
    <w:rsid w:val="009C130C"/>
    <w:rsid w:val="009C236C"/>
    <w:rsid w:val="009C305B"/>
    <w:rsid w:val="009C59E5"/>
    <w:rsid w:val="009C6D1D"/>
    <w:rsid w:val="009C7569"/>
    <w:rsid w:val="009C7BE5"/>
    <w:rsid w:val="009D0922"/>
    <w:rsid w:val="009D2107"/>
    <w:rsid w:val="009D39E2"/>
    <w:rsid w:val="009D4257"/>
    <w:rsid w:val="009D610F"/>
    <w:rsid w:val="009D61B9"/>
    <w:rsid w:val="009E0FBC"/>
    <w:rsid w:val="009E1EA1"/>
    <w:rsid w:val="009E40D4"/>
    <w:rsid w:val="009E466C"/>
    <w:rsid w:val="009E6917"/>
    <w:rsid w:val="009E7C93"/>
    <w:rsid w:val="009E7ED5"/>
    <w:rsid w:val="009F0E8C"/>
    <w:rsid w:val="009F1BE1"/>
    <w:rsid w:val="009F1ED2"/>
    <w:rsid w:val="009F20DC"/>
    <w:rsid w:val="009F2277"/>
    <w:rsid w:val="009F3B8A"/>
    <w:rsid w:val="009F5558"/>
    <w:rsid w:val="009F6796"/>
    <w:rsid w:val="009F7516"/>
    <w:rsid w:val="009F76B4"/>
    <w:rsid w:val="009F7FF1"/>
    <w:rsid w:val="00A00AAA"/>
    <w:rsid w:val="00A01619"/>
    <w:rsid w:val="00A021CA"/>
    <w:rsid w:val="00A02895"/>
    <w:rsid w:val="00A05262"/>
    <w:rsid w:val="00A05C4A"/>
    <w:rsid w:val="00A06981"/>
    <w:rsid w:val="00A0701C"/>
    <w:rsid w:val="00A072E5"/>
    <w:rsid w:val="00A07471"/>
    <w:rsid w:val="00A07AB9"/>
    <w:rsid w:val="00A10359"/>
    <w:rsid w:val="00A10A90"/>
    <w:rsid w:val="00A10F3B"/>
    <w:rsid w:val="00A13027"/>
    <w:rsid w:val="00A13030"/>
    <w:rsid w:val="00A13473"/>
    <w:rsid w:val="00A206B8"/>
    <w:rsid w:val="00A20CD9"/>
    <w:rsid w:val="00A22A16"/>
    <w:rsid w:val="00A22FF0"/>
    <w:rsid w:val="00A246E5"/>
    <w:rsid w:val="00A256C6"/>
    <w:rsid w:val="00A26545"/>
    <w:rsid w:val="00A2668E"/>
    <w:rsid w:val="00A27FFE"/>
    <w:rsid w:val="00A318C9"/>
    <w:rsid w:val="00A31B68"/>
    <w:rsid w:val="00A32FC3"/>
    <w:rsid w:val="00A3418C"/>
    <w:rsid w:val="00A35530"/>
    <w:rsid w:val="00A35AAD"/>
    <w:rsid w:val="00A37032"/>
    <w:rsid w:val="00A405D6"/>
    <w:rsid w:val="00A40CCD"/>
    <w:rsid w:val="00A42F9E"/>
    <w:rsid w:val="00A468BD"/>
    <w:rsid w:val="00A46C8D"/>
    <w:rsid w:val="00A47D70"/>
    <w:rsid w:val="00A50A06"/>
    <w:rsid w:val="00A5260B"/>
    <w:rsid w:val="00A5320D"/>
    <w:rsid w:val="00A53D2F"/>
    <w:rsid w:val="00A559BC"/>
    <w:rsid w:val="00A60727"/>
    <w:rsid w:val="00A62740"/>
    <w:rsid w:val="00A64578"/>
    <w:rsid w:val="00A6577F"/>
    <w:rsid w:val="00A665DF"/>
    <w:rsid w:val="00A742CE"/>
    <w:rsid w:val="00A74C46"/>
    <w:rsid w:val="00A770B1"/>
    <w:rsid w:val="00A801A2"/>
    <w:rsid w:val="00A817D9"/>
    <w:rsid w:val="00A85BAE"/>
    <w:rsid w:val="00A86335"/>
    <w:rsid w:val="00A8797F"/>
    <w:rsid w:val="00A87B01"/>
    <w:rsid w:val="00A906EF"/>
    <w:rsid w:val="00A90F56"/>
    <w:rsid w:val="00A913D0"/>
    <w:rsid w:val="00A91A0B"/>
    <w:rsid w:val="00A922F4"/>
    <w:rsid w:val="00A92EDB"/>
    <w:rsid w:val="00A95C2A"/>
    <w:rsid w:val="00A9661B"/>
    <w:rsid w:val="00A969E8"/>
    <w:rsid w:val="00A977E0"/>
    <w:rsid w:val="00AA3DA7"/>
    <w:rsid w:val="00AA4160"/>
    <w:rsid w:val="00AA4587"/>
    <w:rsid w:val="00AA6523"/>
    <w:rsid w:val="00AA69A1"/>
    <w:rsid w:val="00AA732F"/>
    <w:rsid w:val="00AB000F"/>
    <w:rsid w:val="00AB001C"/>
    <w:rsid w:val="00AB0109"/>
    <w:rsid w:val="00AB08A5"/>
    <w:rsid w:val="00AB5689"/>
    <w:rsid w:val="00AB7ACB"/>
    <w:rsid w:val="00AC13BC"/>
    <w:rsid w:val="00AC36C7"/>
    <w:rsid w:val="00AC41B6"/>
    <w:rsid w:val="00AC6C63"/>
    <w:rsid w:val="00AC6DA9"/>
    <w:rsid w:val="00AC77E9"/>
    <w:rsid w:val="00AD00B2"/>
    <w:rsid w:val="00AD385F"/>
    <w:rsid w:val="00AD6376"/>
    <w:rsid w:val="00AE0C9B"/>
    <w:rsid w:val="00AE1017"/>
    <w:rsid w:val="00AE10FF"/>
    <w:rsid w:val="00AE1EFA"/>
    <w:rsid w:val="00AE4F5B"/>
    <w:rsid w:val="00AE5267"/>
    <w:rsid w:val="00AF4320"/>
    <w:rsid w:val="00AF567D"/>
    <w:rsid w:val="00AF5F0A"/>
    <w:rsid w:val="00AF64FA"/>
    <w:rsid w:val="00AF7A41"/>
    <w:rsid w:val="00AF7C0C"/>
    <w:rsid w:val="00AF7D59"/>
    <w:rsid w:val="00B05E3A"/>
    <w:rsid w:val="00B11AFD"/>
    <w:rsid w:val="00B12440"/>
    <w:rsid w:val="00B170F0"/>
    <w:rsid w:val="00B176DA"/>
    <w:rsid w:val="00B17D29"/>
    <w:rsid w:val="00B2157A"/>
    <w:rsid w:val="00B231EA"/>
    <w:rsid w:val="00B23C6C"/>
    <w:rsid w:val="00B23CD0"/>
    <w:rsid w:val="00B23D20"/>
    <w:rsid w:val="00B253B7"/>
    <w:rsid w:val="00B25F7B"/>
    <w:rsid w:val="00B26B39"/>
    <w:rsid w:val="00B30579"/>
    <w:rsid w:val="00B325C6"/>
    <w:rsid w:val="00B33EBC"/>
    <w:rsid w:val="00B341FF"/>
    <w:rsid w:val="00B343C8"/>
    <w:rsid w:val="00B345E1"/>
    <w:rsid w:val="00B35FA8"/>
    <w:rsid w:val="00B36C3F"/>
    <w:rsid w:val="00B37B8B"/>
    <w:rsid w:val="00B40D4A"/>
    <w:rsid w:val="00B4163C"/>
    <w:rsid w:val="00B41E5D"/>
    <w:rsid w:val="00B437D3"/>
    <w:rsid w:val="00B44082"/>
    <w:rsid w:val="00B46651"/>
    <w:rsid w:val="00B46E31"/>
    <w:rsid w:val="00B47441"/>
    <w:rsid w:val="00B50317"/>
    <w:rsid w:val="00B51DEE"/>
    <w:rsid w:val="00B536AA"/>
    <w:rsid w:val="00B536F4"/>
    <w:rsid w:val="00B60764"/>
    <w:rsid w:val="00B610CF"/>
    <w:rsid w:val="00B611DC"/>
    <w:rsid w:val="00B61284"/>
    <w:rsid w:val="00B64539"/>
    <w:rsid w:val="00B66F9A"/>
    <w:rsid w:val="00B679CC"/>
    <w:rsid w:val="00B70E13"/>
    <w:rsid w:val="00B71A36"/>
    <w:rsid w:val="00B74235"/>
    <w:rsid w:val="00B74C9D"/>
    <w:rsid w:val="00B76DFD"/>
    <w:rsid w:val="00B774F9"/>
    <w:rsid w:val="00B819F0"/>
    <w:rsid w:val="00B82E7A"/>
    <w:rsid w:val="00B83DE5"/>
    <w:rsid w:val="00B84136"/>
    <w:rsid w:val="00B8454C"/>
    <w:rsid w:val="00B848E0"/>
    <w:rsid w:val="00B85801"/>
    <w:rsid w:val="00B85EB6"/>
    <w:rsid w:val="00B85FB2"/>
    <w:rsid w:val="00B86504"/>
    <w:rsid w:val="00B868FB"/>
    <w:rsid w:val="00B903EE"/>
    <w:rsid w:val="00B92530"/>
    <w:rsid w:val="00B9307B"/>
    <w:rsid w:val="00B9386D"/>
    <w:rsid w:val="00B93CC3"/>
    <w:rsid w:val="00B94293"/>
    <w:rsid w:val="00B94EC2"/>
    <w:rsid w:val="00B95375"/>
    <w:rsid w:val="00B95AEC"/>
    <w:rsid w:val="00B9757C"/>
    <w:rsid w:val="00B979BD"/>
    <w:rsid w:val="00BA17ED"/>
    <w:rsid w:val="00BA1B54"/>
    <w:rsid w:val="00BA7502"/>
    <w:rsid w:val="00BB04F4"/>
    <w:rsid w:val="00BB23C7"/>
    <w:rsid w:val="00BB242E"/>
    <w:rsid w:val="00BB483F"/>
    <w:rsid w:val="00BB4F57"/>
    <w:rsid w:val="00BB503E"/>
    <w:rsid w:val="00BB5A48"/>
    <w:rsid w:val="00BB5AB0"/>
    <w:rsid w:val="00BB7D7D"/>
    <w:rsid w:val="00BC013E"/>
    <w:rsid w:val="00BC0190"/>
    <w:rsid w:val="00BC30DF"/>
    <w:rsid w:val="00BC33CA"/>
    <w:rsid w:val="00BC4556"/>
    <w:rsid w:val="00BC6D5F"/>
    <w:rsid w:val="00BD0E0B"/>
    <w:rsid w:val="00BD2A12"/>
    <w:rsid w:val="00BD2A33"/>
    <w:rsid w:val="00BD36ED"/>
    <w:rsid w:val="00BD3D9B"/>
    <w:rsid w:val="00BD4CB8"/>
    <w:rsid w:val="00BD5C60"/>
    <w:rsid w:val="00BD6971"/>
    <w:rsid w:val="00BE0D09"/>
    <w:rsid w:val="00BE1403"/>
    <w:rsid w:val="00BE182B"/>
    <w:rsid w:val="00BE39B0"/>
    <w:rsid w:val="00BE46B3"/>
    <w:rsid w:val="00BE60E3"/>
    <w:rsid w:val="00BE6B9B"/>
    <w:rsid w:val="00BF01CE"/>
    <w:rsid w:val="00BF2EF5"/>
    <w:rsid w:val="00BF44E3"/>
    <w:rsid w:val="00BF6788"/>
    <w:rsid w:val="00C00333"/>
    <w:rsid w:val="00C005FE"/>
    <w:rsid w:val="00C01885"/>
    <w:rsid w:val="00C03504"/>
    <w:rsid w:val="00C066AC"/>
    <w:rsid w:val="00C06B48"/>
    <w:rsid w:val="00C102D9"/>
    <w:rsid w:val="00C10EBE"/>
    <w:rsid w:val="00C11486"/>
    <w:rsid w:val="00C11DB3"/>
    <w:rsid w:val="00C1329B"/>
    <w:rsid w:val="00C1468B"/>
    <w:rsid w:val="00C148B1"/>
    <w:rsid w:val="00C1627E"/>
    <w:rsid w:val="00C20DEE"/>
    <w:rsid w:val="00C221D9"/>
    <w:rsid w:val="00C23507"/>
    <w:rsid w:val="00C2368F"/>
    <w:rsid w:val="00C23833"/>
    <w:rsid w:val="00C2679D"/>
    <w:rsid w:val="00C271C5"/>
    <w:rsid w:val="00C30F2E"/>
    <w:rsid w:val="00C3119F"/>
    <w:rsid w:val="00C33B0F"/>
    <w:rsid w:val="00C33BCA"/>
    <w:rsid w:val="00C33DD7"/>
    <w:rsid w:val="00C36824"/>
    <w:rsid w:val="00C36868"/>
    <w:rsid w:val="00C410AB"/>
    <w:rsid w:val="00C412B2"/>
    <w:rsid w:val="00C4203E"/>
    <w:rsid w:val="00C45ED4"/>
    <w:rsid w:val="00C47771"/>
    <w:rsid w:val="00C52FEF"/>
    <w:rsid w:val="00C53541"/>
    <w:rsid w:val="00C53545"/>
    <w:rsid w:val="00C53C90"/>
    <w:rsid w:val="00C55ADE"/>
    <w:rsid w:val="00C606DA"/>
    <w:rsid w:val="00C61BB8"/>
    <w:rsid w:val="00C620B3"/>
    <w:rsid w:val="00C63CBB"/>
    <w:rsid w:val="00C64803"/>
    <w:rsid w:val="00C64E47"/>
    <w:rsid w:val="00C654C6"/>
    <w:rsid w:val="00C655EF"/>
    <w:rsid w:val="00C65DA9"/>
    <w:rsid w:val="00C66EE0"/>
    <w:rsid w:val="00C66F59"/>
    <w:rsid w:val="00C7032E"/>
    <w:rsid w:val="00C706C3"/>
    <w:rsid w:val="00C70949"/>
    <w:rsid w:val="00C72812"/>
    <w:rsid w:val="00C75A37"/>
    <w:rsid w:val="00C76875"/>
    <w:rsid w:val="00C772A8"/>
    <w:rsid w:val="00C7743A"/>
    <w:rsid w:val="00C807E1"/>
    <w:rsid w:val="00C832B8"/>
    <w:rsid w:val="00C87007"/>
    <w:rsid w:val="00C87B84"/>
    <w:rsid w:val="00C87C02"/>
    <w:rsid w:val="00C90386"/>
    <w:rsid w:val="00C906B9"/>
    <w:rsid w:val="00C90F3D"/>
    <w:rsid w:val="00C91668"/>
    <w:rsid w:val="00C92263"/>
    <w:rsid w:val="00C92D77"/>
    <w:rsid w:val="00C96ABC"/>
    <w:rsid w:val="00C97F92"/>
    <w:rsid w:val="00CA014A"/>
    <w:rsid w:val="00CA16FD"/>
    <w:rsid w:val="00CA2C55"/>
    <w:rsid w:val="00CA3AD1"/>
    <w:rsid w:val="00CA4DCF"/>
    <w:rsid w:val="00CA57F2"/>
    <w:rsid w:val="00CA67ED"/>
    <w:rsid w:val="00CA7C03"/>
    <w:rsid w:val="00CB0CC7"/>
    <w:rsid w:val="00CB1A7D"/>
    <w:rsid w:val="00CB27F9"/>
    <w:rsid w:val="00CB355C"/>
    <w:rsid w:val="00CB39DC"/>
    <w:rsid w:val="00CB3D1B"/>
    <w:rsid w:val="00CB5783"/>
    <w:rsid w:val="00CB5894"/>
    <w:rsid w:val="00CB6B78"/>
    <w:rsid w:val="00CB7662"/>
    <w:rsid w:val="00CC138D"/>
    <w:rsid w:val="00CC2FBA"/>
    <w:rsid w:val="00CC413C"/>
    <w:rsid w:val="00CC50EC"/>
    <w:rsid w:val="00CC5A36"/>
    <w:rsid w:val="00CC60AE"/>
    <w:rsid w:val="00CC67B8"/>
    <w:rsid w:val="00CC6F1E"/>
    <w:rsid w:val="00CD087A"/>
    <w:rsid w:val="00CD0BA0"/>
    <w:rsid w:val="00CD180D"/>
    <w:rsid w:val="00CD76FD"/>
    <w:rsid w:val="00CD7F37"/>
    <w:rsid w:val="00CE056C"/>
    <w:rsid w:val="00CE0DAE"/>
    <w:rsid w:val="00CE2A23"/>
    <w:rsid w:val="00CE2E8A"/>
    <w:rsid w:val="00CE42EF"/>
    <w:rsid w:val="00CE47CF"/>
    <w:rsid w:val="00CE4AE6"/>
    <w:rsid w:val="00CE5E42"/>
    <w:rsid w:val="00CE641F"/>
    <w:rsid w:val="00CE6E0F"/>
    <w:rsid w:val="00CE76D2"/>
    <w:rsid w:val="00CF1471"/>
    <w:rsid w:val="00CF1813"/>
    <w:rsid w:val="00CF1D18"/>
    <w:rsid w:val="00CF2800"/>
    <w:rsid w:val="00CF6D79"/>
    <w:rsid w:val="00CF7ED5"/>
    <w:rsid w:val="00D01E80"/>
    <w:rsid w:val="00D02848"/>
    <w:rsid w:val="00D03089"/>
    <w:rsid w:val="00D04212"/>
    <w:rsid w:val="00D054AE"/>
    <w:rsid w:val="00D110CE"/>
    <w:rsid w:val="00D12434"/>
    <w:rsid w:val="00D12C82"/>
    <w:rsid w:val="00D179D3"/>
    <w:rsid w:val="00D203B9"/>
    <w:rsid w:val="00D207A3"/>
    <w:rsid w:val="00D21B1B"/>
    <w:rsid w:val="00D22DC0"/>
    <w:rsid w:val="00D236C5"/>
    <w:rsid w:val="00D24BCD"/>
    <w:rsid w:val="00D27878"/>
    <w:rsid w:val="00D3122B"/>
    <w:rsid w:val="00D32BBD"/>
    <w:rsid w:val="00D32CBE"/>
    <w:rsid w:val="00D32DCC"/>
    <w:rsid w:val="00D33B04"/>
    <w:rsid w:val="00D3440A"/>
    <w:rsid w:val="00D34711"/>
    <w:rsid w:val="00D34A3B"/>
    <w:rsid w:val="00D35395"/>
    <w:rsid w:val="00D35527"/>
    <w:rsid w:val="00D361F7"/>
    <w:rsid w:val="00D3728F"/>
    <w:rsid w:val="00D40393"/>
    <w:rsid w:val="00D40B28"/>
    <w:rsid w:val="00D40D97"/>
    <w:rsid w:val="00D416B3"/>
    <w:rsid w:val="00D41A7C"/>
    <w:rsid w:val="00D41D37"/>
    <w:rsid w:val="00D43078"/>
    <w:rsid w:val="00D434CF"/>
    <w:rsid w:val="00D43F89"/>
    <w:rsid w:val="00D449DC"/>
    <w:rsid w:val="00D470E9"/>
    <w:rsid w:val="00D51C0F"/>
    <w:rsid w:val="00D5672E"/>
    <w:rsid w:val="00D57411"/>
    <w:rsid w:val="00D57A3D"/>
    <w:rsid w:val="00D6095F"/>
    <w:rsid w:val="00D614CF"/>
    <w:rsid w:val="00D62288"/>
    <w:rsid w:val="00D634DE"/>
    <w:rsid w:val="00D63E28"/>
    <w:rsid w:val="00D6548C"/>
    <w:rsid w:val="00D6648F"/>
    <w:rsid w:val="00D67663"/>
    <w:rsid w:val="00D67AA7"/>
    <w:rsid w:val="00D67C26"/>
    <w:rsid w:val="00D71677"/>
    <w:rsid w:val="00D71C11"/>
    <w:rsid w:val="00D757A6"/>
    <w:rsid w:val="00D76F83"/>
    <w:rsid w:val="00D775C3"/>
    <w:rsid w:val="00D7765B"/>
    <w:rsid w:val="00D77814"/>
    <w:rsid w:val="00D8259F"/>
    <w:rsid w:val="00D83423"/>
    <w:rsid w:val="00D8524F"/>
    <w:rsid w:val="00D85D63"/>
    <w:rsid w:val="00D87576"/>
    <w:rsid w:val="00D90E2D"/>
    <w:rsid w:val="00D92DFB"/>
    <w:rsid w:val="00D970D5"/>
    <w:rsid w:val="00D97335"/>
    <w:rsid w:val="00D9777F"/>
    <w:rsid w:val="00D977DB"/>
    <w:rsid w:val="00D97CCB"/>
    <w:rsid w:val="00DA005F"/>
    <w:rsid w:val="00DA201E"/>
    <w:rsid w:val="00DA445F"/>
    <w:rsid w:val="00DA478E"/>
    <w:rsid w:val="00DA641B"/>
    <w:rsid w:val="00DA6D60"/>
    <w:rsid w:val="00DB03FB"/>
    <w:rsid w:val="00DB11A0"/>
    <w:rsid w:val="00DB19B8"/>
    <w:rsid w:val="00DB257A"/>
    <w:rsid w:val="00DB53D1"/>
    <w:rsid w:val="00DB5C86"/>
    <w:rsid w:val="00DB7416"/>
    <w:rsid w:val="00DC0669"/>
    <w:rsid w:val="00DC1A18"/>
    <w:rsid w:val="00DC2459"/>
    <w:rsid w:val="00DC4571"/>
    <w:rsid w:val="00DC46CC"/>
    <w:rsid w:val="00DC52BC"/>
    <w:rsid w:val="00DC59FA"/>
    <w:rsid w:val="00DC6CAC"/>
    <w:rsid w:val="00DD004B"/>
    <w:rsid w:val="00DD00E9"/>
    <w:rsid w:val="00DD23AC"/>
    <w:rsid w:val="00DD362B"/>
    <w:rsid w:val="00DD4958"/>
    <w:rsid w:val="00DD4B70"/>
    <w:rsid w:val="00DD5B62"/>
    <w:rsid w:val="00DD6446"/>
    <w:rsid w:val="00DD6D7B"/>
    <w:rsid w:val="00DD7652"/>
    <w:rsid w:val="00DD792B"/>
    <w:rsid w:val="00DE06AF"/>
    <w:rsid w:val="00DE1FA8"/>
    <w:rsid w:val="00DE5885"/>
    <w:rsid w:val="00DF0AC0"/>
    <w:rsid w:val="00DF1330"/>
    <w:rsid w:val="00DF2411"/>
    <w:rsid w:val="00DF31C7"/>
    <w:rsid w:val="00DF53B3"/>
    <w:rsid w:val="00DF5497"/>
    <w:rsid w:val="00DF6BBA"/>
    <w:rsid w:val="00E003C1"/>
    <w:rsid w:val="00E02ABC"/>
    <w:rsid w:val="00E0312F"/>
    <w:rsid w:val="00E03960"/>
    <w:rsid w:val="00E040A6"/>
    <w:rsid w:val="00E04426"/>
    <w:rsid w:val="00E048C5"/>
    <w:rsid w:val="00E05C9F"/>
    <w:rsid w:val="00E05EE1"/>
    <w:rsid w:val="00E066EA"/>
    <w:rsid w:val="00E067C4"/>
    <w:rsid w:val="00E103EB"/>
    <w:rsid w:val="00E10E79"/>
    <w:rsid w:val="00E11137"/>
    <w:rsid w:val="00E13603"/>
    <w:rsid w:val="00E1363E"/>
    <w:rsid w:val="00E1556F"/>
    <w:rsid w:val="00E1596C"/>
    <w:rsid w:val="00E207CA"/>
    <w:rsid w:val="00E20BFF"/>
    <w:rsid w:val="00E21203"/>
    <w:rsid w:val="00E21B5B"/>
    <w:rsid w:val="00E22ACE"/>
    <w:rsid w:val="00E22CCA"/>
    <w:rsid w:val="00E279F8"/>
    <w:rsid w:val="00E30BF6"/>
    <w:rsid w:val="00E317FE"/>
    <w:rsid w:val="00E33232"/>
    <w:rsid w:val="00E3481F"/>
    <w:rsid w:val="00E35FD1"/>
    <w:rsid w:val="00E36A6A"/>
    <w:rsid w:val="00E36E28"/>
    <w:rsid w:val="00E401DB"/>
    <w:rsid w:val="00E412F5"/>
    <w:rsid w:val="00E428C6"/>
    <w:rsid w:val="00E44323"/>
    <w:rsid w:val="00E45D7D"/>
    <w:rsid w:val="00E4696E"/>
    <w:rsid w:val="00E47FDC"/>
    <w:rsid w:val="00E51CF6"/>
    <w:rsid w:val="00E5364D"/>
    <w:rsid w:val="00E53DB7"/>
    <w:rsid w:val="00E56621"/>
    <w:rsid w:val="00E57BFF"/>
    <w:rsid w:val="00E605DB"/>
    <w:rsid w:val="00E608EB"/>
    <w:rsid w:val="00E610E3"/>
    <w:rsid w:val="00E61C48"/>
    <w:rsid w:val="00E645AE"/>
    <w:rsid w:val="00E6704E"/>
    <w:rsid w:val="00E676EA"/>
    <w:rsid w:val="00E67C65"/>
    <w:rsid w:val="00E70DE4"/>
    <w:rsid w:val="00E70F1B"/>
    <w:rsid w:val="00E717E0"/>
    <w:rsid w:val="00E72395"/>
    <w:rsid w:val="00E72B75"/>
    <w:rsid w:val="00E75398"/>
    <w:rsid w:val="00E77C4D"/>
    <w:rsid w:val="00E803B2"/>
    <w:rsid w:val="00E822AC"/>
    <w:rsid w:val="00E826E2"/>
    <w:rsid w:val="00E827DC"/>
    <w:rsid w:val="00E82D3A"/>
    <w:rsid w:val="00E83F15"/>
    <w:rsid w:val="00E85B75"/>
    <w:rsid w:val="00E869D6"/>
    <w:rsid w:val="00E86F4D"/>
    <w:rsid w:val="00E86FF5"/>
    <w:rsid w:val="00E873CF"/>
    <w:rsid w:val="00E90E23"/>
    <w:rsid w:val="00E927AA"/>
    <w:rsid w:val="00E93786"/>
    <w:rsid w:val="00E940CB"/>
    <w:rsid w:val="00E960D6"/>
    <w:rsid w:val="00E96F81"/>
    <w:rsid w:val="00E97D24"/>
    <w:rsid w:val="00EA202A"/>
    <w:rsid w:val="00EA2E3C"/>
    <w:rsid w:val="00EA32B3"/>
    <w:rsid w:val="00EA4375"/>
    <w:rsid w:val="00EA5613"/>
    <w:rsid w:val="00EA5FC5"/>
    <w:rsid w:val="00EA616C"/>
    <w:rsid w:val="00EB0175"/>
    <w:rsid w:val="00EB0259"/>
    <w:rsid w:val="00EB0418"/>
    <w:rsid w:val="00EB156F"/>
    <w:rsid w:val="00EB254A"/>
    <w:rsid w:val="00EB29B5"/>
    <w:rsid w:val="00EB3453"/>
    <w:rsid w:val="00EB3548"/>
    <w:rsid w:val="00EB439D"/>
    <w:rsid w:val="00EB5FDC"/>
    <w:rsid w:val="00EC0794"/>
    <w:rsid w:val="00EC087F"/>
    <w:rsid w:val="00EC115E"/>
    <w:rsid w:val="00EC2DEC"/>
    <w:rsid w:val="00EC2EDC"/>
    <w:rsid w:val="00EC3035"/>
    <w:rsid w:val="00EC53F8"/>
    <w:rsid w:val="00EC6D67"/>
    <w:rsid w:val="00EC7E31"/>
    <w:rsid w:val="00ED0BA7"/>
    <w:rsid w:val="00ED101F"/>
    <w:rsid w:val="00ED27C6"/>
    <w:rsid w:val="00ED2930"/>
    <w:rsid w:val="00ED30DD"/>
    <w:rsid w:val="00ED4AD6"/>
    <w:rsid w:val="00ED708C"/>
    <w:rsid w:val="00EE39BB"/>
    <w:rsid w:val="00EE44E7"/>
    <w:rsid w:val="00EE4625"/>
    <w:rsid w:val="00EE5CF6"/>
    <w:rsid w:val="00EE72A6"/>
    <w:rsid w:val="00EE7B7D"/>
    <w:rsid w:val="00EF1D12"/>
    <w:rsid w:val="00EF1EDE"/>
    <w:rsid w:val="00EF33DC"/>
    <w:rsid w:val="00EF36A7"/>
    <w:rsid w:val="00EF4B8A"/>
    <w:rsid w:val="00F0088E"/>
    <w:rsid w:val="00F009EC"/>
    <w:rsid w:val="00F01540"/>
    <w:rsid w:val="00F02D73"/>
    <w:rsid w:val="00F0405E"/>
    <w:rsid w:val="00F05188"/>
    <w:rsid w:val="00F101E0"/>
    <w:rsid w:val="00F112D7"/>
    <w:rsid w:val="00F11A68"/>
    <w:rsid w:val="00F1373F"/>
    <w:rsid w:val="00F14165"/>
    <w:rsid w:val="00F16645"/>
    <w:rsid w:val="00F16A02"/>
    <w:rsid w:val="00F200DF"/>
    <w:rsid w:val="00F2219E"/>
    <w:rsid w:val="00F22801"/>
    <w:rsid w:val="00F23297"/>
    <w:rsid w:val="00F24EB2"/>
    <w:rsid w:val="00F32BEF"/>
    <w:rsid w:val="00F32F04"/>
    <w:rsid w:val="00F33FD4"/>
    <w:rsid w:val="00F3417F"/>
    <w:rsid w:val="00F35AF9"/>
    <w:rsid w:val="00F37034"/>
    <w:rsid w:val="00F406F8"/>
    <w:rsid w:val="00F41C8E"/>
    <w:rsid w:val="00F424FA"/>
    <w:rsid w:val="00F426EA"/>
    <w:rsid w:val="00F43110"/>
    <w:rsid w:val="00F44F1E"/>
    <w:rsid w:val="00F46172"/>
    <w:rsid w:val="00F50D9F"/>
    <w:rsid w:val="00F53280"/>
    <w:rsid w:val="00F53D95"/>
    <w:rsid w:val="00F545EF"/>
    <w:rsid w:val="00F5497C"/>
    <w:rsid w:val="00F55012"/>
    <w:rsid w:val="00F55055"/>
    <w:rsid w:val="00F551AD"/>
    <w:rsid w:val="00F5663F"/>
    <w:rsid w:val="00F60A72"/>
    <w:rsid w:val="00F61C27"/>
    <w:rsid w:val="00F62D99"/>
    <w:rsid w:val="00F6308E"/>
    <w:rsid w:val="00F65250"/>
    <w:rsid w:val="00F66227"/>
    <w:rsid w:val="00F67315"/>
    <w:rsid w:val="00F70161"/>
    <w:rsid w:val="00F71434"/>
    <w:rsid w:val="00F7144B"/>
    <w:rsid w:val="00F722B9"/>
    <w:rsid w:val="00F7284C"/>
    <w:rsid w:val="00F74EE2"/>
    <w:rsid w:val="00F75328"/>
    <w:rsid w:val="00F75A4B"/>
    <w:rsid w:val="00F768C0"/>
    <w:rsid w:val="00F77304"/>
    <w:rsid w:val="00F80FE3"/>
    <w:rsid w:val="00F81CAD"/>
    <w:rsid w:val="00F81FB4"/>
    <w:rsid w:val="00F84928"/>
    <w:rsid w:val="00F8531D"/>
    <w:rsid w:val="00F85BA7"/>
    <w:rsid w:val="00F86A11"/>
    <w:rsid w:val="00F86E53"/>
    <w:rsid w:val="00F878F5"/>
    <w:rsid w:val="00F90ECF"/>
    <w:rsid w:val="00F91F09"/>
    <w:rsid w:val="00F9382B"/>
    <w:rsid w:val="00F96BEA"/>
    <w:rsid w:val="00FA187B"/>
    <w:rsid w:val="00FA18A8"/>
    <w:rsid w:val="00FA41CA"/>
    <w:rsid w:val="00FA684E"/>
    <w:rsid w:val="00FA7908"/>
    <w:rsid w:val="00FB2DD0"/>
    <w:rsid w:val="00FB3D25"/>
    <w:rsid w:val="00FB63A0"/>
    <w:rsid w:val="00FB758B"/>
    <w:rsid w:val="00FB7B16"/>
    <w:rsid w:val="00FC03CC"/>
    <w:rsid w:val="00FC2112"/>
    <w:rsid w:val="00FC2C78"/>
    <w:rsid w:val="00FC6132"/>
    <w:rsid w:val="00FC6F24"/>
    <w:rsid w:val="00FD07D2"/>
    <w:rsid w:val="00FD14B9"/>
    <w:rsid w:val="00FD4FA6"/>
    <w:rsid w:val="00FD70E5"/>
    <w:rsid w:val="00FD714B"/>
    <w:rsid w:val="00FD7CDF"/>
    <w:rsid w:val="00FE04F2"/>
    <w:rsid w:val="00FE207E"/>
    <w:rsid w:val="00FE21B5"/>
    <w:rsid w:val="00FE2B4D"/>
    <w:rsid w:val="00FE31D2"/>
    <w:rsid w:val="00FE413F"/>
    <w:rsid w:val="00FE5312"/>
    <w:rsid w:val="00FE592F"/>
    <w:rsid w:val="00FE6AE1"/>
    <w:rsid w:val="00FE6BFF"/>
    <w:rsid w:val="00FE7D22"/>
    <w:rsid w:val="00FF1F40"/>
    <w:rsid w:val="00FF3B77"/>
    <w:rsid w:val="00FF74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6CF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A48"/>
    <w:pPr>
      <w:spacing w:after="200" w:line="276" w:lineRule="auto"/>
      <w:ind w:left="1985"/>
    </w:pPr>
    <w:rPr>
      <w:rFonts w:ascii="Cambria" w:hAnsi="Cambria"/>
      <w:sz w:val="24"/>
      <w:szCs w:val="24"/>
      <w:lang w:val="en-GB" w:eastAsia="en-US"/>
    </w:rPr>
  </w:style>
  <w:style w:type="paragraph" w:styleId="Heading1">
    <w:name w:val="heading 1"/>
    <w:basedOn w:val="Normal"/>
    <w:next w:val="Normal"/>
    <w:link w:val="Heading1Char"/>
    <w:uiPriority w:val="9"/>
    <w:qFormat/>
    <w:rsid w:val="00D7765B"/>
    <w:pPr>
      <w:keepNext/>
      <w:tabs>
        <w:tab w:val="left" w:pos="2410"/>
      </w:tabs>
      <w:spacing w:before="240" w:after="60"/>
      <w:ind w:hanging="567"/>
      <w:outlineLvl w:val="0"/>
    </w:pPr>
    <w:rPr>
      <w:rFonts w:eastAsia="Times New Roman"/>
      <w:b/>
      <w:bCs/>
      <w:i/>
      <w:kern w:val="32"/>
      <w:sz w:val="32"/>
      <w:szCs w:val="32"/>
      <w:lang w:val="x-none"/>
    </w:rPr>
  </w:style>
  <w:style w:type="paragraph" w:styleId="Heading2">
    <w:name w:val="heading 2"/>
    <w:basedOn w:val="Normal"/>
    <w:next w:val="Normal"/>
    <w:link w:val="Heading2Char"/>
    <w:uiPriority w:val="9"/>
    <w:unhideWhenUsed/>
    <w:qFormat/>
    <w:rsid w:val="008E069F"/>
    <w:pPr>
      <w:keepNext/>
      <w:spacing w:before="240" w:after="60"/>
      <w:outlineLvl w:val="1"/>
    </w:pPr>
    <w:rPr>
      <w:rFonts w:eastAsia="Times New Roman"/>
      <w:b/>
      <w:bCs/>
      <w:i/>
      <w:iCs/>
      <w:sz w:val="28"/>
      <w:szCs w:val="28"/>
      <w:lang w:val="x-none"/>
    </w:rPr>
  </w:style>
  <w:style w:type="paragraph" w:styleId="Heading3">
    <w:name w:val="heading 3"/>
    <w:basedOn w:val="Normal"/>
    <w:next w:val="Normal"/>
    <w:link w:val="Heading3Char"/>
    <w:uiPriority w:val="9"/>
    <w:unhideWhenUsed/>
    <w:qFormat/>
    <w:rsid w:val="008E069F"/>
    <w:pPr>
      <w:keepNext/>
      <w:spacing w:before="240" w:after="60"/>
      <w:outlineLvl w:val="2"/>
    </w:pPr>
    <w:rPr>
      <w:rFonts w:eastAsia="Times New Roman"/>
      <w:bCs/>
      <w:sz w:val="26"/>
      <w:szCs w:val="26"/>
      <w:lang w:val="x-none"/>
    </w:rPr>
  </w:style>
  <w:style w:type="paragraph" w:styleId="Heading4">
    <w:name w:val="heading 4"/>
    <w:basedOn w:val="Normal"/>
    <w:next w:val="Normal"/>
    <w:link w:val="Heading4Char"/>
    <w:uiPriority w:val="9"/>
    <w:unhideWhenUsed/>
    <w:qFormat/>
    <w:rsid w:val="006E1302"/>
    <w:pPr>
      <w:tabs>
        <w:tab w:val="left" w:pos="2410"/>
        <w:tab w:val="left" w:pos="2694"/>
      </w:tabs>
      <w:ind w:left="1265" w:firstLine="720"/>
      <w:outlineLvl w:val="3"/>
    </w:pPr>
    <w:rPr>
      <w:b/>
      <w:i/>
      <w:lang w:val="x-none"/>
    </w:rPr>
  </w:style>
  <w:style w:type="paragraph" w:styleId="Heading5">
    <w:name w:val="heading 5"/>
    <w:basedOn w:val="Normal"/>
    <w:next w:val="Normal"/>
    <w:link w:val="Heading5Char"/>
    <w:uiPriority w:val="9"/>
    <w:unhideWhenUsed/>
    <w:qFormat/>
    <w:rsid w:val="00706248"/>
    <w:pPr>
      <w:tabs>
        <w:tab w:val="left" w:pos="2977"/>
      </w:tabs>
      <w:spacing w:before="240" w:after="60"/>
      <w:outlineLvl w:val="4"/>
    </w:pPr>
    <w:rPr>
      <w:rFonts w:eastAsia="Times New Roman"/>
      <w:bCs/>
      <w:iCs/>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23F"/>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6B623F"/>
    <w:rPr>
      <w:rFonts w:ascii="Tahoma" w:hAnsi="Tahoma" w:cs="Tahoma"/>
      <w:sz w:val="16"/>
      <w:szCs w:val="16"/>
      <w:lang w:eastAsia="en-US"/>
    </w:rPr>
  </w:style>
  <w:style w:type="character" w:customStyle="1" w:styleId="Heading1Char">
    <w:name w:val="Heading 1 Char"/>
    <w:link w:val="Heading1"/>
    <w:uiPriority w:val="9"/>
    <w:rsid w:val="00D7765B"/>
    <w:rPr>
      <w:rFonts w:ascii="Cambria" w:eastAsia="Times New Roman" w:hAnsi="Cambria" w:cs="Times New Roman"/>
      <w:b/>
      <w:bCs/>
      <w:i/>
      <w:kern w:val="32"/>
      <w:sz w:val="32"/>
      <w:szCs w:val="32"/>
      <w:lang w:eastAsia="en-US"/>
    </w:rPr>
  </w:style>
  <w:style w:type="character" w:customStyle="1" w:styleId="Heading2Char">
    <w:name w:val="Heading 2 Char"/>
    <w:link w:val="Heading2"/>
    <w:uiPriority w:val="9"/>
    <w:rsid w:val="008E069F"/>
    <w:rPr>
      <w:rFonts w:ascii="Cambria" w:eastAsia="Times New Roman" w:hAnsi="Cambria" w:cs="Times New Roman"/>
      <w:b/>
      <w:bCs/>
      <w:i/>
      <w:iCs/>
      <w:sz w:val="28"/>
      <w:szCs w:val="28"/>
      <w:lang w:eastAsia="en-US"/>
    </w:rPr>
  </w:style>
  <w:style w:type="character" w:customStyle="1" w:styleId="Heading3Char">
    <w:name w:val="Heading 3 Char"/>
    <w:link w:val="Heading3"/>
    <w:uiPriority w:val="9"/>
    <w:rsid w:val="008E069F"/>
    <w:rPr>
      <w:rFonts w:ascii="Cambria" w:eastAsia="Times New Roman" w:hAnsi="Cambria" w:cs="Times New Roman"/>
      <w:bCs/>
      <w:sz w:val="26"/>
      <w:szCs w:val="26"/>
      <w:lang w:eastAsia="en-US"/>
    </w:rPr>
  </w:style>
  <w:style w:type="character" w:customStyle="1" w:styleId="Heading4Char">
    <w:name w:val="Heading 4 Char"/>
    <w:link w:val="Heading4"/>
    <w:uiPriority w:val="9"/>
    <w:rsid w:val="006E1302"/>
    <w:rPr>
      <w:rFonts w:ascii="Cambria" w:hAnsi="Cambria"/>
      <w:b/>
      <w:i/>
      <w:sz w:val="24"/>
      <w:szCs w:val="24"/>
      <w:lang w:eastAsia="en-US"/>
    </w:rPr>
  </w:style>
  <w:style w:type="character" w:customStyle="1" w:styleId="Heading5Char">
    <w:name w:val="Heading 5 Char"/>
    <w:link w:val="Heading5"/>
    <w:uiPriority w:val="9"/>
    <w:rsid w:val="00706248"/>
    <w:rPr>
      <w:rFonts w:ascii="Cambria" w:eastAsia="Times New Roman" w:hAnsi="Cambria" w:cs="Times New Roman"/>
      <w:bCs/>
      <w:iCs/>
      <w:sz w:val="24"/>
      <w:szCs w:val="24"/>
      <w:lang w:eastAsia="en-US"/>
    </w:rPr>
  </w:style>
  <w:style w:type="paragraph" w:styleId="NoSpacing">
    <w:name w:val="No Spacing"/>
    <w:uiPriority w:val="1"/>
    <w:qFormat/>
    <w:rsid w:val="00867AB7"/>
    <w:pPr>
      <w:ind w:left="1985"/>
    </w:pPr>
    <w:rPr>
      <w:rFonts w:ascii="Cambria" w:hAnsi="Cambria"/>
      <w:sz w:val="24"/>
      <w:szCs w:val="24"/>
      <w:lang w:val="en-GB" w:eastAsia="en-US"/>
    </w:rPr>
  </w:style>
  <w:style w:type="table" w:styleId="TableGrid">
    <w:name w:val="Table Grid"/>
    <w:basedOn w:val="TableNormal"/>
    <w:uiPriority w:val="59"/>
    <w:rsid w:val="007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74C9"/>
    <w:pPr>
      <w:tabs>
        <w:tab w:val="center" w:pos="4513"/>
        <w:tab w:val="right" w:pos="9026"/>
      </w:tabs>
    </w:pPr>
    <w:rPr>
      <w:lang w:val="x-none"/>
    </w:rPr>
  </w:style>
  <w:style w:type="character" w:customStyle="1" w:styleId="HeaderChar">
    <w:name w:val="Header Char"/>
    <w:link w:val="Header"/>
    <w:uiPriority w:val="99"/>
    <w:rsid w:val="003774C9"/>
    <w:rPr>
      <w:rFonts w:ascii="Cambria" w:hAnsi="Cambria"/>
      <w:sz w:val="24"/>
      <w:szCs w:val="24"/>
      <w:lang w:eastAsia="en-US"/>
    </w:rPr>
  </w:style>
  <w:style w:type="paragraph" w:styleId="Footer">
    <w:name w:val="footer"/>
    <w:basedOn w:val="Normal"/>
    <w:link w:val="FooterChar"/>
    <w:uiPriority w:val="99"/>
    <w:unhideWhenUsed/>
    <w:rsid w:val="003774C9"/>
    <w:pPr>
      <w:tabs>
        <w:tab w:val="center" w:pos="4513"/>
        <w:tab w:val="right" w:pos="9026"/>
      </w:tabs>
    </w:pPr>
    <w:rPr>
      <w:lang w:val="x-none"/>
    </w:rPr>
  </w:style>
  <w:style w:type="character" w:customStyle="1" w:styleId="FooterChar">
    <w:name w:val="Footer Char"/>
    <w:link w:val="Footer"/>
    <w:uiPriority w:val="99"/>
    <w:rsid w:val="003774C9"/>
    <w:rPr>
      <w:rFonts w:ascii="Cambria" w:hAnsi="Cambria"/>
      <w:sz w:val="24"/>
      <w:szCs w:val="24"/>
      <w:lang w:eastAsia="en-US"/>
    </w:rPr>
  </w:style>
  <w:style w:type="paragraph" w:styleId="DocumentMap">
    <w:name w:val="Document Map"/>
    <w:basedOn w:val="Normal"/>
    <w:link w:val="DocumentMapChar"/>
    <w:uiPriority w:val="99"/>
    <w:semiHidden/>
    <w:unhideWhenUsed/>
    <w:rsid w:val="00120E18"/>
    <w:rPr>
      <w:rFonts w:ascii="Tahoma" w:hAnsi="Tahoma" w:cs="Tahoma"/>
      <w:sz w:val="16"/>
      <w:szCs w:val="16"/>
    </w:rPr>
  </w:style>
  <w:style w:type="character" w:customStyle="1" w:styleId="DocumentMapChar">
    <w:name w:val="Document Map Char"/>
    <w:link w:val="DocumentMap"/>
    <w:uiPriority w:val="99"/>
    <w:semiHidden/>
    <w:rsid w:val="00120E18"/>
    <w:rPr>
      <w:rFonts w:ascii="Tahoma" w:hAnsi="Tahoma" w:cs="Tahoma"/>
      <w:sz w:val="16"/>
      <w:szCs w:val="16"/>
      <w:lang w:eastAsia="en-US"/>
    </w:rPr>
  </w:style>
  <w:style w:type="character" w:styleId="CommentReference">
    <w:name w:val="annotation reference"/>
    <w:uiPriority w:val="99"/>
    <w:semiHidden/>
    <w:unhideWhenUsed/>
    <w:rsid w:val="004D0D5D"/>
    <w:rPr>
      <w:sz w:val="16"/>
      <w:szCs w:val="16"/>
    </w:rPr>
  </w:style>
  <w:style w:type="paragraph" w:styleId="CommentText">
    <w:name w:val="annotation text"/>
    <w:basedOn w:val="Normal"/>
    <w:link w:val="CommentTextChar"/>
    <w:uiPriority w:val="99"/>
    <w:semiHidden/>
    <w:unhideWhenUsed/>
    <w:rsid w:val="004D0D5D"/>
    <w:rPr>
      <w:sz w:val="20"/>
      <w:szCs w:val="20"/>
    </w:rPr>
  </w:style>
  <w:style w:type="character" w:customStyle="1" w:styleId="CommentTextChar">
    <w:name w:val="Comment Text Char"/>
    <w:link w:val="CommentText"/>
    <w:uiPriority w:val="99"/>
    <w:semiHidden/>
    <w:rsid w:val="004D0D5D"/>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4D0D5D"/>
    <w:rPr>
      <w:b/>
      <w:bCs/>
    </w:rPr>
  </w:style>
  <w:style w:type="character" w:customStyle="1" w:styleId="CommentSubjectChar">
    <w:name w:val="Comment Subject Char"/>
    <w:link w:val="CommentSubject"/>
    <w:uiPriority w:val="99"/>
    <w:semiHidden/>
    <w:rsid w:val="004D0D5D"/>
    <w:rPr>
      <w:rFonts w:ascii="Cambria" w:hAnsi="Cambria"/>
      <w:b/>
      <w:bCs/>
      <w:lang w:eastAsia="en-US"/>
    </w:rPr>
  </w:style>
  <w:style w:type="table" w:styleId="LightShading-Accent2">
    <w:name w:val="Light Shading Accent 2"/>
    <w:basedOn w:val="TableNormal"/>
    <w:uiPriority w:val="60"/>
    <w:rsid w:val="000C6417"/>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PlainTable1">
    <w:name w:val="Plain Table 1"/>
    <w:basedOn w:val="TableNormal"/>
    <w:uiPriority w:val="41"/>
    <w:rsid w:val="009059F9"/>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apple-converted-space">
    <w:name w:val="apple-converted-space"/>
    <w:rsid w:val="000320F8"/>
  </w:style>
  <w:style w:type="table" w:styleId="GridTable4-Accent3">
    <w:name w:val="Grid Table 4 Accent 3"/>
    <w:basedOn w:val="TableNormal"/>
    <w:uiPriority w:val="49"/>
    <w:rsid w:val="00F35AF9"/>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st">
    <w:name w:val="st"/>
    <w:rsid w:val="00A32FC3"/>
  </w:style>
  <w:style w:type="table" w:styleId="GridTable1Light-Accent6">
    <w:name w:val="Grid Table 1 Light Accent 6"/>
    <w:basedOn w:val="TableNormal"/>
    <w:uiPriority w:val="46"/>
    <w:rsid w:val="006C5A61"/>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5A61"/>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5A61"/>
    <w:tblPr>
      <w:tblStyleRowBandSize w:val="1"/>
      <w:tblStyleColBandSize w:val="1"/>
      <w:tblInd w:w="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top w:w="0" w:type="dxa"/>
        <w:left w:w="108" w:type="dxa"/>
        <w:bottom w:w="0" w:type="dxa"/>
        <w:right w:w="108" w:type="dxa"/>
      </w:tblCellMar>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5A61"/>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6A1437"/>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styleId="PageNumber">
    <w:name w:val="page number"/>
    <w:rsid w:val="00995559"/>
  </w:style>
  <w:style w:type="character" w:styleId="Strong">
    <w:name w:val="Strong"/>
    <w:uiPriority w:val="22"/>
    <w:qFormat/>
    <w:rsid w:val="00AA732F"/>
    <w:rPr>
      <w:b/>
      <w:bCs/>
    </w:rPr>
  </w:style>
  <w:style w:type="character" w:styleId="Hyperlink">
    <w:name w:val="Hyperlink"/>
    <w:uiPriority w:val="99"/>
    <w:unhideWhenUsed/>
    <w:rsid w:val="00597B6C"/>
    <w:rPr>
      <w:color w:val="0563C1"/>
      <w:u w:val="single"/>
    </w:rPr>
  </w:style>
  <w:style w:type="paragraph" w:styleId="ListParagraph">
    <w:name w:val="List Paragraph"/>
    <w:basedOn w:val="Normal"/>
    <w:uiPriority w:val="34"/>
    <w:qFormat/>
    <w:rsid w:val="00032E4B"/>
    <w:pPr>
      <w:ind w:left="720"/>
    </w:pPr>
  </w:style>
  <w:style w:type="table" w:styleId="GridTable2-Accent4">
    <w:name w:val="Grid Table 2 Accent 4"/>
    <w:basedOn w:val="TableNormal"/>
    <w:uiPriority w:val="47"/>
    <w:rsid w:val="00ED0BA7"/>
    <w:rPr>
      <w:rFonts w:asciiTheme="minorHAnsi" w:eastAsiaTheme="minorHAnsi" w:hAnsiTheme="minorHAnsi" w:cstheme="minorBidi"/>
      <w:sz w:val="22"/>
      <w:szCs w:val="22"/>
      <w:lang w:eastAsia="en-US"/>
    </w:r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1695">
      <w:bodyDiv w:val="1"/>
      <w:marLeft w:val="0"/>
      <w:marRight w:val="0"/>
      <w:marTop w:val="0"/>
      <w:marBottom w:val="0"/>
      <w:divBdr>
        <w:top w:val="none" w:sz="0" w:space="0" w:color="auto"/>
        <w:left w:val="none" w:sz="0" w:space="0" w:color="auto"/>
        <w:bottom w:val="none" w:sz="0" w:space="0" w:color="auto"/>
        <w:right w:val="none" w:sz="0" w:space="0" w:color="auto"/>
      </w:divBdr>
    </w:div>
    <w:div w:id="132792678">
      <w:bodyDiv w:val="1"/>
      <w:marLeft w:val="0"/>
      <w:marRight w:val="0"/>
      <w:marTop w:val="0"/>
      <w:marBottom w:val="0"/>
      <w:divBdr>
        <w:top w:val="none" w:sz="0" w:space="0" w:color="auto"/>
        <w:left w:val="none" w:sz="0" w:space="0" w:color="auto"/>
        <w:bottom w:val="none" w:sz="0" w:space="0" w:color="auto"/>
        <w:right w:val="none" w:sz="0" w:space="0" w:color="auto"/>
      </w:divBdr>
    </w:div>
    <w:div w:id="541941840">
      <w:bodyDiv w:val="1"/>
      <w:marLeft w:val="0"/>
      <w:marRight w:val="0"/>
      <w:marTop w:val="0"/>
      <w:marBottom w:val="0"/>
      <w:divBdr>
        <w:top w:val="none" w:sz="0" w:space="0" w:color="auto"/>
        <w:left w:val="none" w:sz="0" w:space="0" w:color="auto"/>
        <w:bottom w:val="none" w:sz="0" w:space="0" w:color="auto"/>
        <w:right w:val="none" w:sz="0" w:space="0" w:color="auto"/>
      </w:divBdr>
    </w:div>
    <w:div w:id="632055686">
      <w:bodyDiv w:val="1"/>
      <w:marLeft w:val="0"/>
      <w:marRight w:val="0"/>
      <w:marTop w:val="0"/>
      <w:marBottom w:val="0"/>
      <w:divBdr>
        <w:top w:val="none" w:sz="0" w:space="0" w:color="auto"/>
        <w:left w:val="none" w:sz="0" w:space="0" w:color="auto"/>
        <w:bottom w:val="none" w:sz="0" w:space="0" w:color="auto"/>
        <w:right w:val="none" w:sz="0" w:space="0" w:color="auto"/>
      </w:divBdr>
    </w:div>
    <w:div w:id="770441655">
      <w:bodyDiv w:val="1"/>
      <w:marLeft w:val="0"/>
      <w:marRight w:val="0"/>
      <w:marTop w:val="0"/>
      <w:marBottom w:val="0"/>
      <w:divBdr>
        <w:top w:val="none" w:sz="0" w:space="0" w:color="auto"/>
        <w:left w:val="none" w:sz="0" w:space="0" w:color="auto"/>
        <w:bottom w:val="none" w:sz="0" w:space="0" w:color="auto"/>
        <w:right w:val="none" w:sz="0" w:space="0" w:color="auto"/>
      </w:divBdr>
    </w:div>
    <w:div w:id="837310012">
      <w:bodyDiv w:val="1"/>
      <w:marLeft w:val="0"/>
      <w:marRight w:val="0"/>
      <w:marTop w:val="0"/>
      <w:marBottom w:val="0"/>
      <w:divBdr>
        <w:top w:val="none" w:sz="0" w:space="0" w:color="auto"/>
        <w:left w:val="none" w:sz="0" w:space="0" w:color="auto"/>
        <w:bottom w:val="none" w:sz="0" w:space="0" w:color="auto"/>
        <w:right w:val="none" w:sz="0" w:space="0" w:color="auto"/>
      </w:divBdr>
    </w:div>
    <w:div w:id="905185767">
      <w:bodyDiv w:val="1"/>
      <w:marLeft w:val="0"/>
      <w:marRight w:val="0"/>
      <w:marTop w:val="0"/>
      <w:marBottom w:val="0"/>
      <w:divBdr>
        <w:top w:val="none" w:sz="0" w:space="0" w:color="auto"/>
        <w:left w:val="none" w:sz="0" w:space="0" w:color="auto"/>
        <w:bottom w:val="none" w:sz="0" w:space="0" w:color="auto"/>
        <w:right w:val="none" w:sz="0" w:space="0" w:color="auto"/>
      </w:divBdr>
    </w:div>
    <w:div w:id="915168577">
      <w:bodyDiv w:val="1"/>
      <w:marLeft w:val="0"/>
      <w:marRight w:val="0"/>
      <w:marTop w:val="0"/>
      <w:marBottom w:val="0"/>
      <w:divBdr>
        <w:top w:val="none" w:sz="0" w:space="0" w:color="auto"/>
        <w:left w:val="none" w:sz="0" w:space="0" w:color="auto"/>
        <w:bottom w:val="none" w:sz="0" w:space="0" w:color="auto"/>
        <w:right w:val="none" w:sz="0" w:space="0" w:color="auto"/>
      </w:divBdr>
    </w:div>
    <w:div w:id="1146433632">
      <w:bodyDiv w:val="1"/>
      <w:marLeft w:val="0"/>
      <w:marRight w:val="0"/>
      <w:marTop w:val="0"/>
      <w:marBottom w:val="0"/>
      <w:divBdr>
        <w:top w:val="none" w:sz="0" w:space="0" w:color="auto"/>
        <w:left w:val="none" w:sz="0" w:space="0" w:color="auto"/>
        <w:bottom w:val="none" w:sz="0" w:space="0" w:color="auto"/>
        <w:right w:val="none" w:sz="0" w:space="0" w:color="auto"/>
      </w:divBdr>
    </w:div>
    <w:div w:id="1204246639">
      <w:bodyDiv w:val="1"/>
      <w:marLeft w:val="0"/>
      <w:marRight w:val="0"/>
      <w:marTop w:val="0"/>
      <w:marBottom w:val="0"/>
      <w:divBdr>
        <w:top w:val="none" w:sz="0" w:space="0" w:color="auto"/>
        <w:left w:val="none" w:sz="0" w:space="0" w:color="auto"/>
        <w:bottom w:val="none" w:sz="0" w:space="0" w:color="auto"/>
        <w:right w:val="none" w:sz="0" w:space="0" w:color="auto"/>
      </w:divBdr>
    </w:div>
    <w:div w:id="1295217037">
      <w:bodyDiv w:val="1"/>
      <w:marLeft w:val="0"/>
      <w:marRight w:val="0"/>
      <w:marTop w:val="0"/>
      <w:marBottom w:val="0"/>
      <w:divBdr>
        <w:top w:val="none" w:sz="0" w:space="0" w:color="auto"/>
        <w:left w:val="none" w:sz="0" w:space="0" w:color="auto"/>
        <w:bottom w:val="none" w:sz="0" w:space="0" w:color="auto"/>
        <w:right w:val="none" w:sz="0" w:space="0" w:color="auto"/>
      </w:divBdr>
      <w:divsChild>
        <w:div w:id="260452117">
          <w:marLeft w:val="547"/>
          <w:marRight w:val="0"/>
          <w:marTop w:val="0"/>
          <w:marBottom w:val="0"/>
          <w:divBdr>
            <w:top w:val="none" w:sz="0" w:space="0" w:color="auto"/>
            <w:left w:val="none" w:sz="0" w:space="0" w:color="auto"/>
            <w:bottom w:val="none" w:sz="0" w:space="0" w:color="auto"/>
            <w:right w:val="none" w:sz="0" w:space="0" w:color="auto"/>
          </w:divBdr>
        </w:div>
        <w:div w:id="634527029">
          <w:marLeft w:val="547"/>
          <w:marRight w:val="0"/>
          <w:marTop w:val="0"/>
          <w:marBottom w:val="0"/>
          <w:divBdr>
            <w:top w:val="none" w:sz="0" w:space="0" w:color="auto"/>
            <w:left w:val="none" w:sz="0" w:space="0" w:color="auto"/>
            <w:bottom w:val="none" w:sz="0" w:space="0" w:color="auto"/>
            <w:right w:val="none" w:sz="0" w:space="0" w:color="auto"/>
          </w:divBdr>
        </w:div>
        <w:div w:id="957180754">
          <w:marLeft w:val="547"/>
          <w:marRight w:val="0"/>
          <w:marTop w:val="0"/>
          <w:marBottom w:val="0"/>
          <w:divBdr>
            <w:top w:val="none" w:sz="0" w:space="0" w:color="auto"/>
            <w:left w:val="none" w:sz="0" w:space="0" w:color="auto"/>
            <w:bottom w:val="none" w:sz="0" w:space="0" w:color="auto"/>
            <w:right w:val="none" w:sz="0" w:space="0" w:color="auto"/>
          </w:divBdr>
        </w:div>
        <w:div w:id="990790991">
          <w:marLeft w:val="547"/>
          <w:marRight w:val="0"/>
          <w:marTop w:val="0"/>
          <w:marBottom w:val="0"/>
          <w:divBdr>
            <w:top w:val="none" w:sz="0" w:space="0" w:color="auto"/>
            <w:left w:val="none" w:sz="0" w:space="0" w:color="auto"/>
            <w:bottom w:val="none" w:sz="0" w:space="0" w:color="auto"/>
            <w:right w:val="none" w:sz="0" w:space="0" w:color="auto"/>
          </w:divBdr>
        </w:div>
        <w:div w:id="1735619069">
          <w:marLeft w:val="547"/>
          <w:marRight w:val="0"/>
          <w:marTop w:val="0"/>
          <w:marBottom w:val="0"/>
          <w:divBdr>
            <w:top w:val="none" w:sz="0" w:space="0" w:color="auto"/>
            <w:left w:val="none" w:sz="0" w:space="0" w:color="auto"/>
            <w:bottom w:val="none" w:sz="0" w:space="0" w:color="auto"/>
            <w:right w:val="none" w:sz="0" w:space="0" w:color="auto"/>
          </w:divBdr>
        </w:div>
        <w:div w:id="1903446129">
          <w:marLeft w:val="547"/>
          <w:marRight w:val="0"/>
          <w:marTop w:val="0"/>
          <w:marBottom w:val="0"/>
          <w:divBdr>
            <w:top w:val="none" w:sz="0" w:space="0" w:color="auto"/>
            <w:left w:val="none" w:sz="0" w:space="0" w:color="auto"/>
            <w:bottom w:val="none" w:sz="0" w:space="0" w:color="auto"/>
            <w:right w:val="none" w:sz="0" w:space="0" w:color="auto"/>
          </w:divBdr>
        </w:div>
      </w:divsChild>
    </w:div>
    <w:div w:id="1474564175">
      <w:bodyDiv w:val="1"/>
      <w:marLeft w:val="0"/>
      <w:marRight w:val="0"/>
      <w:marTop w:val="0"/>
      <w:marBottom w:val="0"/>
      <w:divBdr>
        <w:top w:val="none" w:sz="0" w:space="0" w:color="auto"/>
        <w:left w:val="none" w:sz="0" w:space="0" w:color="auto"/>
        <w:bottom w:val="none" w:sz="0" w:space="0" w:color="auto"/>
        <w:right w:val="none" w:sz="0" w:space="0" w:color="auto"/>
      </w:divBdr>
    </w:div>
    <w:div w:id="1544826732">
      <w:bodyDiv w:val="1"/>
      <w:marLeft w:val="0"/>
      <w:marRight w:val="0"/>
      <w:marTop w:val="0"/>
      <w:marBottom w:val="0"/>
      <w:divBdr>
        <w:top w:val="none" w:sz="0" w:space="0" w:color="auto"/>
        <w:left w:val="none" w:sz="0" w:space="0" w:color="auto"/>
        <w:bottom w:val="none" w:sz="0" w:space="0" w:color="auto"/>
        <w:right w:val="none" w:sz="0" w:space="0" w:color="auto"/>
      </w:divBdr>
    </w:div>
    <w:div w:id="1810899887">
      <w:bodyDiv w:val="1"/>
      <w:marLeft w:val="0"/>
      <w:marRight w:val="0"/>
      <w:marTop w:val="0"/>
      <w:marBottom w:val="0"/>
      <w:divBdr>
        <w:top w:val="none" w:sz="0" w:space="0" w:color="auto"/>
        <w:left w:val="none" w:sz="0" w:space="0" w:color="auto"/>
        <w:bottom w:val="none" w:sz="0" w:space="0" w:color="auto"/>
        <w:right w:val="none" w:sz="0" w:space="0" w:color="auto"/>
      </w:divBdr>
    </w:div>
    <w:div w:id="1834755347">
      <w:bodyDiv w:val="1"/>
      <w:marLeft w:val="0"/>
      <w:marRight w:val="0"/>
      <w:marTop w:val="0"/>
      <w:marBottom w:val="0"/>
      <w:divBdr>
        <w:top w:val="none" w:sz="0" w:space="0" w:color="auto"/>
        <w:left w:val="none" w:sz="0" w:space="0" w:color="auto"/>
        <w:bottom w:val="none" w:sz="0" w:space="0" w:color="auto"/>
        <w:right w:val="none" w:sz="0" w:space="0" w:color="auto"/>
      </w:divBdr>
    </w:div>
    <w:div w:id="1884950432">
      <w:bodyDiv w:val="1"/>
      <w:marLeft w:val="0"/>
      <w:marRight w:val="0"/>
      <w:marTop w:val="0"/>
      <w:marBottom w:val="0"/>
      <w:divBdr>
        <w:top w:val="none" w:sz="0" w:space="0" w:color="auto"/>
        <w:left w:val="none" w:sz="0" w:space="0" w:color="auto"/>
        <w:bottom w:val="none" w:sz="0" w:space="0" w:color="auto"/>
        <w:right w:val="none" w:sz="0" w:space="0" w:color="auto"/>
      </w:divBdr>
    </w:div>
    <w:div w:id="2076732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0FF38-C74A-F94C-B746-57D3609C9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3230</TotalTime>
  <Pages>6</Pages>
  <Words>2169</Words>
  <Characters>12368</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Chowney</dc:creator>
  <cp:keywords/>
  <cp:lastModifiedBy>Keshav Malani</cp:lastModifiedBy>
  <cp:revision>8</cp:revision>
  <cp:lastPrinted>2015-07-07T14:54:00Z</cp:lastPrinted>
  <dcterms:created xsi:type="dcterms:W3CDTF">2017-08-04T13:50:00Z</dcterms:created>
  <dcterms:modified xsi:type="dcterms:W3CDTF">2017-11-30T16:48:00Z</dcterms:modified>
</cp:coreProperties>
</file>