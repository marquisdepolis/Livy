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DE75" w14:textId="0F2C93E4" w:rsidR="00124372" w:rsidRDefault="003F3287" w:rsidP="00B325C6">
      <w:pPr>
        <w:ind w:left="0"/>
        <w:rPr>
          <w:rFonts w:eastAsia="Times New Roman"/>
          <w:b/>
          <w:bCs/>
          <w:kern w:val="32"/>
          <w:sz w:val="32"/>
          <w:szCs w:val="32"/>
        </w:rPr>
      </w:pPr>
      <w:r>
        <w:rPr>
          <w:b/>
          <w:bCs/>
          <w:noProof/>
          <w:lang w:val="en-US"/>
        </w:rPr>
        <w:drawing>
          <wp:inline distT="0" distB="0" distL="0" distR="0" wp14:anchorId="39CECF8D" wp14:editId="3320DF8B">
            <wp:extent cx="4499610" cy="932815"/>
            <wp:effectExtent l="0" t="0" r="0" b="698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l="1631"/>
                    <a:stretch>
                      <a:fillRect/>
                    </a:stretch>
                  </pic:blipFill>
                  <pic:spPr bwMode="auto">
                    <a:xfrm>
                      <a:off x="0" y="0"/>
                      <a:ext cx="4499610" cy="932815"/>
                    </a:xfrm>
                    <a:prstGeom prst="rect">
                      <a:avLst/>
                    </a:prstGeom>
                    <a:noFill/>
                    <a:ln>
                      <a:noFill/>
                    </a:ln>
                  </pic:spPr>
                </pic:pic>
              </a:graphicData>
            </a:graphic>
          </wp:inline>
        </w:drawing>
      </w:r>
    </w:p>
    <w:p w14:paraId="2BD95B5C" w14:textId="77777777" w:rsidR="00EC3035" w:rsidRDefault="00EC3035" w:rsidP="00120E18">
      <w:pPr>
        <w:ind w:left="0"/>
        <w:jc w:val="right"/>
        <w:rPr>
          <w:rFonts w:ascii="Calibri" w:hAnsi="Calibri"/>
          <w:color w:val="7F0000"/>
          <w:sz w:val="36"/>
          <w:szCs w:val="40"/>
        </w:rPr>
      </w:pPr>
    </w:p>
    <w:p w14:paraId="11C1B516" w14:textId="489BFDAD" w:rsidR="004869D3" w:rsidRPr="002B6167" w:rsidRDefault="003F3287" w:rsidP="004869D3">
      <w:pPr>
        <w:pStyle w:val="Heading1"/>
        <w:ind w:hanging="1985"/>
      </w:pPr>
      <w:r>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61312" behindDoc="0" locked="0" layoutInCell="1" allowOverlap="1" wp14:anchorId="218471F2" wp14:editId="546BDA21">
                <wp:simplePos x="0" y="0"/>
                <wp:positionH relativeFrom="column">
                  <wp:posOffset>18415</wp:posOffset>
                </wp:positionH>
                <wp:positionV relativeFrom="paragraph">
                  <wp:posOffset>674370</wp:posOffset>
                </wp:positionV>
                <wp:extent cx="5726430" cy="0"/>
                <wp:effectExtent l="18415" t="13970" r="20955" b="24130"/>
                <wp:wrapNone/>
                <wp:docPr id="13"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BDD220C" id="AutoShape_x0020_272" o:spid="_x0000_s1026" type="#_x0000_t32" style="position:absolute;margin-left:1.45pt;margin-top:53.1pt;width:450.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" strokecolor="#7f0000" strokeweight="1.25pt"/>
            </w:pict>
          </mc:Fallback>
        </mc:AlternateContent>
      </w:r>
      <w:r w:rsidR="002D2E2B">
        <w:rPr>
          <w:rFonts w:ascii="Microsoft Sans Serif" w:hAnsi="Microsoft Sans Serif" w:cs="Microsoft Sans Serif"/>
          <w:i w:val="0"/>
          <w:color w:val="D9D9D9"/>
          <w:sz w:val="96"/>
          <w:szCs w:val="144"/>
          <w:lang w:val="en-GB"/>
        </w:rPr>
        <w:t>4</w:t>
      </w:r>
      <w:r w:rsidR="004869D3">
        <w:tab/>
      </w:r>
      <w:r w:rsidR="004869D3" w:rsidRPr="00DD6446">
        <w:rPr>
          <w:rFonts w:ascii="Calibri" w:hAnsi="Calibri" w:cs="Calibri"/>
          <w:i w:val="0"/>
          <w:color w:val="808080"/>
          <w:sz w:val="40"/>
          <w:szCs w:val="56"/>
          <w:lang w:val="en-GB"/>
        </w:rPr>
        <w:t>Summary of R&amp;D Project</w:t>
      </w:r>
      <w:r w:rsidR="004869D3">
        <w:rPr>
          <w:rFonts w:ascii="Calibri" w:hAnsi="Calibri" w:cs="Calibri"/>
          <w:i w:val="0"/>
          <w:color w:val="808080"/>
          <w:sz w:val="40"/>
          <w:szCs w:val="56"/>
          <w:lang w:val="en-GB"/>
        </w:rPr>
        <w:t>s</w:t>
      </w:r>
      <w:r w:rsidR="004869D3">
        <w:rPr>
          <w:rFonts w:ascii="Calibri" w:hAnsi="Calibri" w:cs="Calibri"/>
          <w:i w:val="0"/>
          <w:color w:val="808080"/>
          <w:sz w:val="56"/>
          <w:szCs w:val="56"/>
          <w:lang w:val="en-GB"/>
        </w:rPr>
        <w:t xml:space="preserve"> </w:t>
      </w:r>
    </w:p>
    <w:p w14:paraId="565633E3" w14:textId="547A8444" w:rsidR="00ED0BA7" w:rsidRDefault="0020097D" w:rsidP="003D0F42">
      <w:pPr>
        <w:jc w:val="both"/>
        <w:rPr>
          <w:rFonts w:ascii="Microsoft New Tai Lue" w:eastAsia="Times New Roman" w:hAnsi="Microsoft New Tai Lue" w:cs="Microsoft New Tai Lue"/>
        </w:rPr>
      </w:pPr>
      <w:r w:rsidRPr="005177A3">
        <w:rPr>
          <w:rFonts w:ascii="Microsoft New Tai Lue" w:eastAsia="Times New Roman" w:hAnsi="Microsoft New Tai Lue" w:cs="Microsoft New Tai Lue"/>
        </w:rPr>
        <w:t>The</w:t>
      </w:r>
      <w:r>
        <w:rPr>
          <w:rFonts w:ascii="Microsoft New Tai Lue" w:eastAsia="Times New Roman" w:hAnsi="Microsoft New Tai Lue" w:cs="Microsoft New Tai Lue"/>
        </w:rPr>
        <w:t xml:space="preserve"> company has developed </w:t>
      </w:r>
      <w:r w:rsidR="00A2668E">
        <w:rPr>
          <w:rFonts w:ascii="Microsoft New Tai Lue" w:eastAsia="Times New Roman" w:hAnsi="Microsoft New Tai Lue" w:cs="Microsoft New Tai Lue"/>
        </w:rPr>
        <w:t xml:space="preserve">a </w:t>
      </w:r>
      <w:r w:rsidR="00AD6376">
        <w:rPr>
          <w:rFonts w:ascii="Microsoft New Tai Lue" w:eastAsia="Times New Roman" w:hAnsi="Microsoft New Tai Lue" w:cs="Microsoft New Tai Lue"/>
        </w:rPr>
        <w:t xml:space="preserve">unique solution for both customers and brands by providing them with unadulterated information regarding consumer needs and patterns.  </w:t>
      </w:r>
      <w:r w:rsidR="003D0F42" w:rsidRPr="003D0F42">
        <w:rPr>
          <w:rFonts w:ascii="Microsoft New Tai Lue" w:eastAsia="Times New Roman" w:hAnsi="Microsoft New Tai Lue" w:cs="Microsoft New Tai Lue"/>
        </w:rPr>
        <w:t>This highly unique platform enables brands to use consumer authenticated and provided, browser, mobile, and productivity data alongside large social media feeds, to analyse and identify trends in customer needs and desires and incorporate those into their products and services.</w:t>
      </w:r>
    </w:p>
    <w:p w14:paraId="33C43B59" w14:textId="31F1C5FE" w:rsidR="00AD6376" w:rsidRDefault="00AD6376" w:rsidP="003B1894">
      <w:pPr>
        <w:jc w:val="both"/>
        <w:rPr>
          <w:rFonts w:ascii="Microsoft New Tai Lue" w:eastAsia="Times New Roman" w:hAnsi="Microsoft New Tai Lue" w:cs="Microsoft New Tai Lue"/>
        </w:rPr>
      </w:pPr>
      <w:r>
        <w:rPr>
          <w:rFonts w:ascii="Microsoft New Tai Lue" w:eastAsia="Times New Roman" w:hAnsi="Microsoft New Tai Lue" w:cs="Microsoft New Tai Lue"/>
        </w:rPr>
        <w:t>Significant research and development activities have been, and are continuing to be, undertaken</w:t>
      </w:r>
      <w:r w:rsidR="003B1894">
        <w:rPr>
          <w:rFonts w:ascii="Microsoft New Tai Lue" w:eastAsia="Times New Roman" w:hAnsi="Microsoft New Tai Lue" w:cs="Microsoft New Tai Lue"/>
        </w:rPr>
        <w:t xml:space="preserve">.  These activities continue to show solid </w:t>
      </w:r>
      <w:proofErr w:type="gramStart"/>
      <w:r w:rsidR="003B1894">
        <w:rPr>
          <w:rFonts w:ascii="Microsoft New Tai Lue" w:eastAsia="Times New Roman" w:hAnsi="Microsoft New Tai Lue" w:cs="Microsoft New Tai Lue"/>
        </w:rPr>
        <w:t>research based</w:t>
      </w:r>
      <w:proofErr w:type="gramEnd"/>
      <w:r w:rsidR="003B1894">
        <w:rPr>
          <w:rFonts w:ascii="Microsoft New Tai Lue" w:eastAsia="Times New Roman" w:hAnsi="Microsoft New Tai Lue" w:cs="Microsoft New Tai Lue"/>
        </w:rPr>
        <w:t xml:space="preserve"> results, which is evident in the continued development of the products.</w:t>
      </w:r>
    </w:p>
    <w:p w14:paraId="4F4CD55F" w14:textId="60F6662D" w:rsidR="00AB0109"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 xml:space="preserve">For users, they have built a </w:t>
      </w:r>
      <w:ins w:id="0" w:author="Shruti Malani Krishnan" w:date="2018-08-16T11:08:00Z">
        <w:r w:rsidR="004973EC">
          <w:rPr>
            <w:rFonts w:ascii="Microsoft New Tai Lue" w:eastAsia="Times New Roman" w:hAnsi="Microsoft New Tai Lue" w:cs="Microsoft New Tai Lue"/>
          </w:rPr>
          <w:t xml:space="preserve">personal insights and data monetization tool </w:t>
        </w:r>
      </w:ins>
      <w:del w:id="1" w:author="Shruti Malani Krishnan" w:date="2018-08-16T11:08:00Z">
        <w:r w:rsidDel="004973EC">
          <w:rPr>
            <w:rFonts w:ascii="Microsoft New Tai Lue" w:eastAsia="Times New Roman" w:hAnsi="Microsoft New Tai Lue" w:cs="Microsoft New Tai Lue"/>
          </w:rPr>
          <w:delText xml:space="preserve">user dashboard and insights panel </w:delText>
        </w:r>
      </w:del>
      <w:r>
        <w:rPr>
          <w:rFonts w:ascii="Microsoft New Tai Lue" w:eastAsia="Times New Roman" w:hAnsi="Microsoft New Tai Lue" w:cs="Microsoft New Tai Lue"/>
        </w:rPr>
        <w:t>to help consumers understand patterns in their online footprint through metrics and graphs</w:t>
      </w:r>
      <w:r w:rsidR="004132D2">
        <w:rPr>
          <w:rFonts w:ascii="Microsoft New Tai Lue" w:eastAsia="Times New Roman" w:hAnsi="Microsoft New Tai Lue" w:cs="Microsoft New Tai Lue"/>
        </w:rPr>
        <w:t>.</w:t>
      </w:r>
    </w:p>
    <w:p w14:paraId="7B566939" w14:textId="2C1FFA7B"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 xml:space="preserve">For brands </w:t>
      </w:r>
      <w:del w:id="2" w:author="Shruti Malani Krishnan" w:date="2018-08-16T11:09:00Z">
        <w:r w:rsidDel="004973EC">
          <w:rPr>
            <w:rFonts w:ascii="Microsoft New Tai Lue" w:eastAsia="Times New Roman" w:hAnsi="Microsoft New Tai Lue" w:cs="Microsoft New Tai Lue"/>
          </w:rPr>
          <w:delText xml:space="preserve">they are in the process of developing </w:delText>
        </w:r>
      </w:del>
      <w:ins w:id="3" w:author="Shruti Malani Krishnan" w:date="2018-08-16T11:09:00Z">
        <w:r w:rsidR="004973EC">
          <w:rPr>
            <w:rFonts w:ascii="Microsoft New Tai Lue" w:eastAsia="Times New Roman" w:hAnsi="Microsoft New Tai Lue" w:cs="Microsoft New Tai Lue"/>
          </w:rPr>
          <w:t xml:space="preserve">we’ve built research </w:t>
        </w:r>
      </w:ins>
      <w:r>
        <w:rPr>
          <w:rFonts w:ascii="Microsoft New Tai Lue" w:eastAsia="Times New Roman" w:hAnsi="Microsoft New Tai Lue" w:cs="Microsoft New Tai Lue"/>
        </w:rPr>
        <w:t xml:space="preserve">products that can perform thorough cross-examination of consumer behaviours and provide important analytics related to their trends from data collected through </w:t>
      </w:r>
      <w:ins w:id="4" w:author="Shruti Malani Krishnan" w:date="2018-08-16T11:09:00Z">
        <w:r w:rsidR="004973EC">
          <w:rPr>
            <w:rFonts w:ascii="Microsoft New Tai Lue" w:eastAsia="Times New Roman" w:hAnsi="Microsoft New Tai Lue" w:cs="Microsoft New Tai Lue"/>
          </w:rPr>
          <w:t>the company’s proprietary t</w:t>
        </w:r>
      </w:ins>
      <w:ins w:id="5" w:author="Shruti Malani Krishnan" w:date="2018-08-16T11:10:00Z">
        <w:r w:rsidR="004973EC">
          <w:rPr>
            <w:rFonts w:ascii="Microsoft New Tai Lue" w:eastAsia="Times New Roman" w:hAnsi="Microsoft New Tai Lue" w:cs="Microsoft New Tai Lue"/>
          </w:rPr>
          <w:t xml:space="preserve">echnology and </w:t>
        </w:r>
      </w:ins>
      <w:ins w:id="6" w:author="Shruti Malani Krishnan" w:date="2018-08-16T11:09:00Z">
        <w:r w:rsidR="004973EC">
          <w:rPr>
            <w:rFonts w:ascii="Microsoft New Tai Lue" w:eastAsia="Times New Roman" w:hAnsi="Microsoft New Tai Lue" w:cs="Microsoft New Tai Lue"/>
          </w:rPr>
          <w:t xml:space="preserve">algorithms, </w:t>
        </w:r>
      </w:ins>
      <w:r>
        <w:rPr>
          <w:rFonts w:ascii="Microsoft New Tai Lue" w:eastAsia="Times New Roman" w:hAnsi="Microsoft New Tai Lue" w:cs="Microsoft New Tai Lue"/>
        </w:rPr>
        <w:t xml:space="preserve">various </w:t>
      </w:r>
      <w:del w:id="7" w:author="Shruti Malani Krishnan" w:date="2018-08-16T11:10:00Z">
        <w:r w:rsidDel="004973EC">
          <w:rPr>
            <w:rFonts w:ascii="Microsoft New Tai Lue" w:eastAsia="Times New Roman" w:hAnsi="Microsoft New Tai Lue" w:cs="Microsoft New Tai Lue"/>
          </w:rPr>
          <w:delText xml:space="preserve">social media </w:delText>
        </w:r>
      </w:del>
      <w:ins w:id="8" w:author="Shruti Malani Krishnan" w:date="2018-08-16T11:10:00Z">
        <w:r w:rsidR="004973EC">
          <w:rPr>
            <w:rFonts w:ascii="Microsoft New Tai Lue" w:eastAsia="Times New Roman" w:hAnsi="Microsoft New Tai Lue" w:cs="Microsoft New Tai Lue"/>
          </w:rPr>
          <w:t xml:space="preserve">digital </w:t>
        </w:r>
      </w:ins>
      <w:r>
        <w:rPr>
          <w:rFonts w:ascii="Microsoft New Tai Lue" w:eastAsia="Times New Roman" w:hAnsi="Microsoft New Tai Lue" w:cs="Microsoft New Tai Lue"/>
        </w:rPr>
        <w:t>platforms, devices and technologies</w:t>
      </w:r>
      <w:ins w:id="9" w:author="Shruti Malani Krishnan" w:date="2018-08-16T11:10:00Z">
        <w:r w:rsidR="004973EC">
          <w:rPr>
            <w:rFonts w:ascii="Microsoft New Tai Lue" w:eastAsia="Times New Roman" w:hAnsi="Microsoft New Tai Lue" w:cs="Microsoft New Tai Lue"/>
          </w:rPr>
          <w:t xml:space="preserve"> including social media, music apps, fitness tracker, productivity tools</w:t>
        </w:r>
      </w:ins>
      <w:r>
        <w:rPr>
          <w:rFonts w:ascii="Microsoft New Tai Lue" w:eastAsia="Times New Roman" w:hAnsi="Microsoft New Tai Lue" w:cs="Microsoft New Tai Lue"/>
        </w:rPr>
        <w:t>.</w:t>
      </w:r>
      <w:ins w:id="10" w:author="Shruti Malani Krishnan" w:date="2018-11-06T13:51:00Z">
        <w:r w:rsidR="00E2761F">
          <w:rPr>
            <w:rFonts w:ascii="Microsoft New Tai Lue" w:eastAsia="Times New Roman" w:hAnsi="Microsoft New Tai Lue" w:cs="Microsoft New Tai Lue"/>
          </w:rPr>
          <w:t xml:space="preserve"> This year they have further innovated to bring about instant data and instant analytics offering to </w:t>
        </w:r>
      </w:ins>
      <w:ins w:id="11" w:author="Shruti Malani Krishnan" w:date="2018-11-06T13:52:00Z">
        <w:r w:rsidR="00E2761F">
          <w:rPr>
            <w:rFonts w:ascii="Microsoft New Tai Lue" w:eastAsia="Times New Roman" w:hAnsi="Microsoft New Tai Lue" w:cs="Microsoft New Tai Lue"/>
          </w:rPr>
          <w:t>help business decision makers keep at-pace with the continually changing digital world.</w:t>
        </w:r>
      </w:ins>
    </w:p>
    <w:p w14:paraId="68BC42BF" w14:textId="008DFE72"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are also using various Applicatio</w:t>
      </w:r>
      <w:r w:rsidR="00207AFC">
        <w:rPr>
          <w:rFonts w:ascii="Microsoft New Tai Lue" w:eastAsia="Times New Roman" w:hAnsi="Microsoft New Tai Lue" w:cs="Microsoft New Tai Lue"/>
        </w:rPr>
        <w:t xml:space="preserve">n-Programming-Interfaces (APIs), </w:t>
      </w:r>
      <w:r>
        <w:rPr>
          <w:rFonts w:ascii="Microsoft New Tai Lue" w:eastAsia="Times New Roman" w:hAnsi="Microsoft New Tai Lue" w:cs="Microsoft New Tai Lue"/>
        </w:rPr>
        <w:t>building browser extensions</w:t>
      </w:r>
      <w:r w:rsidR="00207AFC">
        <w:rPr>
          <w:rFonts w:ascii="Microsoft New Tai Lue" w:eastAsia="Times New Roman" w:hAnsi="Microsoft New Tai Lue" w:cs="Microsoft New Tai Lue"/>
        </w:rPr>
        <w:t xml:space="preserve"> and mobile apps with proprietary </w:t>
      </w:r>
      <w:del w:id="12" w:author="Shruti Malani Krishnan" w:date="2017-11-29T23:14:00Z">
        <w:r w:rsidR="00207AFC" w:rsidDel="00E20BFF">
          <w:rPr>
            <w:rFonts w:ascii="Microsoft New Tai Lue" w:eastAsia="Times New Roman" w:hAnsi="Microsoft New Tai Lue" w:cs="Microsoft New Tai Lue"/>
          </w:rPr>
          <w:delText>algoryt</w:delText>
        </w:r>
      </w:del>
      <w:ins w:id="13" w:author="Shruti Malani Krishnan" w:date="2017-11-29T23:14:00Z">
        <w:r w:rsidR="00E20BFF">
          <w:rPr>
            <w:rFonts w:ascii="Microsoft New Tai Lue" w:eastAsia="Times New Roman" w:hAnsi="Microsoft New Tai Lue" w:cs="Microsoft New Tai Lue"/>
          </w:rPr>
          <w:t>algorithm</w:t>
        </w:r>
      </w:ins>
      <w:r>
        <w:rPr>
          <w:rFonts w:ascii="Microsoft New Tai Lue" w:eastAsia="Times New Roman" w:hAnsi="Microsoft New Tai Lue" w:cs="Microsoft New Tai Lue"/>
        </w:rPr>
        <w:t xml:space="preserve"> in order to further expand their data collection sources.  Their core analytics engine can make any user data anonymous while extracting insights from it that are utilised </w:t>
      </w:r>
      <w:r>
        <w:rPr>
          <w:rFonts w:ascii="Microsoft New Tai Lue" w:eastAsia="Times New Roman" w:hAnsi="Microsoft New Tai Lue" w:cs="Microsoft New Tai Lue"/>
        </w:rPr>
        <w:lastRenderedPageBreak/>
        <w:t>by brands for creating desired products and developing effective marketing strategies.</w:t>
      </w:r>
    </w:p>
    <w:p w14:paraId="0437338A" w14:textId="35FDE047" w:rsidR="003B1894" w:rsidRPr="002B6167" w:rsidRDefault="003B1894" w:rsidP="003B1894">
      <w:pPr>
        <w:pStyle w:val="Heading1"/>
        <w:ind w:hanging="1985"/>
      </w:pPr>
      <w:r w:rsidRPr="00530DB4">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67456" behindDoc="0" locked="0" layoutInCell="1" allowOverlap="1" wp14:anchorId="07EA975F" wp14:editId="4DBDDED8">
                <wp:simplePos x="0" y="0"/>
                <wp:positionH relativeFrom="column">
                  <wp:posOffset>3175</wp:posOffset>
                </wp:positionH>
                <wp:positionV relativeFrom="paragraph">
                  <wp:posOffset>706120</wp:posOffset>
                </wp:positionV>
                <wp:extent cx="5726430" cy="0"/>
                <wp:effectExtent l="15875" t="7620" r="23495" b="30480"/>
                <wp:wrapNone/>
                <wp:docPr id="2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5DF34B3A" id="_x0000_t32" coordsize="21600,21600" o:spt="32" o:oned="t" path="m0,0l21600,21600e" filled="f">
                <v:path arrowok="t" fillok="f" o:connecttype="none"/>
                <o:lock v:ext="edit" shapetype="t"/>
              </v:shapetype>
              <v:shape id="AutoShape 150" o:spid="_x0000_s1026" type="#_x0000_t32" style="position:absolute;margin-left:.25pt;margin-top:55.6pt;width:450.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hVcS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UGFVxIwIAAD8EAAAOAAAAAAAAAAAAAAAAACwCAABkcnMvZTJvRG9jLnhtbFBL&#10;AQItABQABgAIAAAAIQD22eru3AAAAAgBAAAPAAAAAAAAAAAAAAAAAHsEAABkcnMvZG93bnJldi54&#10;bWxQSwUGAAAAAAQABADzAAAAhAUAAAAA&#10;" strokecolor="#7f0000" strokeweight="1.25pt"/>
            </w:pict>
          </mc:Fallback>
        </mc:AlternateContent>
      </w:r>
      <w:r>
        <w:rPr>
          <w:rFonts w:ascii="Microsoft Sans Serif" w:hAnsi="Microsoft Sans Serif" w:cs="Microsoft Sans Serif"/>
          <w:i w:val="0"/>
          <w:color w:val="D9D9D9"/>
          <w:sz w:val="96"/>
          <w:szCs w:val="144"/>
          <w:lang w:val="en-GB"/>
        </w:rPr>
        <w:t>5</w:t>
      </w:r>
      <w:r>
        <w:tab/>
      </w:r>
      <w:r>
        <w:rPr>
          <w:rFonts w:ascii="Calibri" w:hAnsi="Calibri" w:cs="Calibri"/>
          <w:i w:val="0"/>
          <w:color w:val="808080"/>
          <w:sz w:val="40"/>
          <w:szCs w:val="56"/>
          <w:lang w:val="en-GB"/>
        </w:rPr>
        <w:t>Baseline Technology</w:t>
      </w:r>
    </w:p>
    <w:p w14:paraId="6208BC93" w14:textId="03BE6CD5" w:rsidR="003B1894" w:rsidRDefault="003B1894" w:rsidP="003B1894">
      <w:pPr>
        <w:jc w:val="both"/>
        <w:rPr>
          <w:rFonts w:ascii="Microsoft New Tai Lue" w:hAnsi="Microsoft New Tai Lue" w:cs="Microsoft New Tai Lue"/>
        </w:rPr>
      </w:pPr>
      <w:r>
        <w:rPr>
          <w:rFonts w:ascii="Microsoft New Tai Lue" w:hAnsi="Microsoft New Tai Lue" w:cs="Microsoft New Tai Lue"/>
        </w:rPr>
        <w:t>The company conducted a thorough analysis of the competitive marketplace and studied many different offerings that were available for both the customers and the brands.</w:t>
      </w:r>
    </w:p>
    <w:p w14:paraId="3B61CDD1" w14:textId="0DB1BE35" w:rsidR="003B1894" w:rsidRDefault="003B1894" w:rsidP="003B1894">
      <w:pPr>
        <w:jc w:val="both"/>
        <w:rPr>
          <w:rFonts w:ascii="Microsoft New Tai Lue" w:hAnsi="Microsoft New Tai Lue" w:cs="Microsoft New Tai Lue"/>
        </w:rPr>
      </w:pPr>
      <w:r>
        <w:rPr>
          <w:rFonts w:ascii="Microsoft New Tai Lue" w:hAnsi="Microsoft New Tai Lue" w:cs="Microsoft New Tai Lue"/>
        </w:rPr>
        <w:t>Existing competitors relied primarily on indirect methods for collection of large amounts of consumer data through focus groups, survey, website cookies and web scraping.  This comprise an inefficient method for analysing consumer behaviour since only a small number of consumers can be contacted / interviewed in order to gain insights for developing products and strategies for larger audiences.  Their target market required large volumes of online consumer data through social media that is live, natural and unaltered; however</w:t>
      </w:r>
      <w:r w:rsidR="00ED0BA7">
        <w:rPr>
          <w:rFonts w:ascii="Microsoft New Tai Lue" w:hAnsi="Microsoft New Tai Lue" w:cs="Microsoft New Tai Lue"/>
        </w:rPr>
        <w:t>,</w:t>
      </w:r>
      <w:r>
        <w:rPr>
          <w:rFonts w:ascii="Microsoft New Tai Lue" w:hAnsi="Microsoft New Tai Lue" w:cs="Microsoft New Tai Lue"/>
        </w:rPr>
        <w:t xml:space="preserve"> the existing baseline technologies were unable to meet such demands.</w:t>
      </w:r>
    </w:p>
    <w:p w14:paraId="76DAA242" w14:textId="19597C69" w:rsidR="00A977E0" w:rsidRDefault="00A977E0" w:rsidP="003B1894">
      <w:pPr>
        <w:jc w:val="both"/>
        <w:rPr>
          <w:ins w:id="14" w:author="Shruti Malani Krishnan" w:date="2018-08-16T11:11:00Z"/>
          <w:rFonts w:ascii="Microsoft New Tai Lue" w:hAnsi="Microsoft New Tai Lue" w:cs="Microsoft New Tai Lue"/>
        </w:rPr>
      </w:pPr>
      <w:r>
        <w:rPr>
          <w:rFonts w:ascii="Microsoft New Tai Lue" w:hAnsi="Microsoft New Tai Lue" w:cs="Microsoft New Tai Lue"/>
        </w:rPr>
        <w:t xml:space="preserve">Competitors are also looking at intrusive technology to </w:t>
      </w:r>
      <w:ins w:id="15" w:author="Shruti Malani Krishnan" w:date="2017-09-05T09:14:00Z">
        <w:r w:rsidR="0005015A">
          <w:rPr>
            <w:rFonts w:ascii="Microsoft New Tai Lue" w:hAnsi="Microsoft New Tai Lue" w:cs="Microsoft New Tai Lue"/>
          </w:rPr>
          <w:t xml:space="preserve">collect consumer data with an “all data” or “no data” approach, where the user has to either provide permission to everything on their devices </w:t>
        </w:r>
      </w:ins>
      <w:ins w:id="16" w:author="Shruti Malani Krishnan" w:date="2017-09-05T09:15:00Z">
        <w:r w:rsidR="0005015A">
          <w:rPr>
            <w:rFonts w:ascii="Microsoft New Tai Lue" w:hAnsi="Microsoft New Tai Lue" w:cs="Microsoft New Tai Lue"/>
          </w:rPr>
          <w:t>which makes their solution only viable for a small portion of consumer.</w:t>
        </w:r>
      </w:ins>
      <w:ins w:id="17" w:author="Shruti Malani Krishnan" w:date="2018-11-06T13:52:00Z">
        <w:r w:rsidR="00E2761F">
          <w:rPr>
            <w:rFonts w:ascii="Microsoft New Tai Lue" w:hAnsi="Microsoft New Tai Lue" w:cs="Microsoft New Tai Lue"/>
          </w:rPr>
          <w:t xml:space="preserve"> This type of technology is now also being barred from the approved mobile app stores</w:t>
        </w:r>
      </w:ins>
      <w:ins w:id="18" w:author="Shruti Malani Krishnan" w:date="2018-11-06T13:53:00Z">
        <w:r w:rsidR="00E2761F">
          <w:rPr>
            <w:rFonts w:ascii="Microsoft New Tai Lue" w:hAnsi="Microsoft New Tai Lue" w:cs="Microsoft New Tai Lue"/>
          </w:rPr>
          <w:t>.</w:t>
        </w:r>
      </w:ins>
      <w:del w:id="19" w:author="Shruti Malani Krishnan" w:date="2017-09-05T09:14:00Z">
        <w:r w:rsidDel="0005015A">
          <w:rPr>
            <w:rFonts w:ascii="Microsoft New Tai Lue" w:hAnsi="Microsoft New Tai Lue" w:cs="Microsoft New Tai Lue"/>
          </w:rPr>
          <w:delText xml:space="preserve">gather </w:delText>
        </w:r>
      </w:del>
    </w:p>
    <w:p w14:paraId="5B2492F8" w14:textId="1BD21297" w:rsidR="004973EC" w:rsidRPr="003B1894" w:rsidRDefault="004973EC" w:rsidP="003B1894">
      <w:pPr>
        <w:jc w:val="both"/>
        <w:rPr>
          <w:rFonts w:ascii="Microsoft New Tai Lue" w:hAnsi="Microsoft New Tai Lue" w:cs="Microsoft New Tai Lue"/>
        </w:rPr>
      </w:pPr>
      <w:ins w:id="20" w:author="Shruti Malani Krishnan" w:date="2018-08-16T11:11:00Z">
        <w:r>
          <w:rPr>
            <w:rFonts w:ascii="Microsoft New Tai Lue" w:hAnsi="Microsoft New Tai Lue" w:cs="Microsoft New Tai Lue"/>
          </w:rPr>
          <w:t xml:space="preserve">Lastly the time to get actionable insights from these data sets make it difficult for brands to </w:t>
        </w:r>
      </w:ins>
      <w:ins w:id="21" w:author="Shruti Malani Krishnan" w:date="2018-08-16T11:12:00Z">
        <w:r>
          <w:rPr>
            <w:rFonts w:ascii="Microsoft New Tai Lue" w:hAnsi="Microsoft New Tai Lue" w:cs="Microsoft New Tai Lue"/>
          </w:rPr>
          <w:t>keep up with the pace of change in the digital landscape.</w:t>
        </w:r>
      </w:ins>
      <w:ins w:id="22" w:author="Shruti Malani Krishnan" w:date="2018-11-06T13:53:00Z">
        <w:r w:rsidR="00030623">
          <w:rPr>
            <w:rFonts w:ascii="Microsoft New Tai Lue" w:hAnsi="Microsoft New Tai Lue" w:cs="Microsoft New Tai Lue"/>
          </w:rPr>
          <w:t xml:space="preserve"> Specifically the creation of the instant data and instant analytics services has been a huge step forward in research technique built b</w:t>
        </w:r>
      </w:ins>
      <w:ins w:id="23" w:author="Shruti Malani Krishnan" w:date="2018-11-06T13:54:00Z">
        <w:r w:rsidR="00030623">
          <w:rPr>
            <w:rFonts w:ascii="Microsoft New Tai Lue" w:hAnsi="Microsoft New Tai Lue" w:cs="Microsoft New Tai Lue"/>
          </w:rPr>
          <w:t>y the company.</w:t>
        </w:r>
      </w:ins>
      <w:bookmarkStart w:id="24" w:name="_GoBack"/>
      <w:bookmarkEnd w:id="24"/>
    </w:p>
    <w:p w14:paraId="51A2892F" w14:textId="02DFE7C9" w:rsidR="0057150A" w:rsidRPr="002B6167" w:rsidRDefault="003F3287" w:rsidP="0057150A">
      <w:pPr>
        <w:pStyle w:val="Heading1"/>
        <w:ind w:hanging="1985"/>
      </w:pPr>
      <w:r w:rsidRPr="00530DB4">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51072" behindDoc="0" locked="0" layoutInCell="1" allowOverlap="1" wp14:anchorId="71140596" wp14:editId="61080574">
                <wp:simplePos x="0" y="0"/>
                <wp:positionH relativeFrom="column">
                  <wp:posOffset>3175</wp:posOffset>
                </wp:positionH>
                <wp:positionV relativeFrom="paragraph">
                  <wp:posOffset>706120</wp:posOffset>
                </wp:positionV>
                <wp:extent cx="5726430" cy="0"/>
                <wp:effectExtent l="15875" t="7620" r="23495" b="30480"/>
                <wp:wrapNone/>
                <wp:docPr id="12"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49080EC1" id="AutoShape_x0020_150" o:spid="_x0000_s1026" type="#_x0000_t32" style="position:absolute;margin-left:.25pt;margin-top:55.6pt;width:450.9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H3C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B3kfcIwIAAD8EAAAOAAAAAAAAAAAAAAAAACwCAABkcnMvZTJvRG9jLnhtbFBL&#10;AQItABQABgAIAAAAIQD22eru3AAAAAgBAAAPAAAAAAAAAAAAAAAAAHsEAABkcnMvZG93bnJldi54&#10;bWxQSwUGAAAAAAQABADzAAAAhAUAAAAA&#10;" strokecolor="#7f0000" strokeweight="1.25pt"/>
            </w:pict>
          </mc:Fallback>
        </mc:AlternateContent>
      </w:r>
      <w:r w:rsidR="003B1894">
        <w:rPr>
          <w:rFonts w:ascii="Microsoft Sans Serif" w:hAnsi="Microsoft Sans Serif" w:cs="Microsoft Sans Serif"/>
          <w:i w:val="0"/>
          <w:color w:val="D9D9D9"/>
          <w:sz w:val="96"/>
          <w:szCs w:val="144"/>
          <w:lang w:val="en-GB"/>
        </w:rPr>
        <w:t>6</w:t>
      </w:r>
      <w:r w:rsidR="0057150A">
        <w:tab/>
      </w:r>
      <w:r w:rsidR="00530DB4" w:rsidRPr="00DD6446">
        <w:rPr>
          <w:rFonts w:ascii="Calibri" w:hAnsi="Calibri" w:cs="Calibri"/>
          <w:i w:val="0"/>
          <w:color w:val="808080"/>
          <w:sz w:val="40"/>
          <w:szCs w:val="56"/>
          <w:lang w:val="en-GB"/>
        </w:rPr>
        <w:t>Scientific / Technological Uncertainties</w:t>
      </w:r>
    </w:p>
    <w:p w14:paraId="6375AA96" w14:textId="77777777" w:rsidR="009B4483" w:rsidRDefault="009B4483" w:rsidP="00391AF0">
      <w:pPr>
        <w:jc w:val="both"/>
        <w:rPr>
          <w:rFonts w:ascii="Microsoft New Tai Lue" w:hAnsi="Microsoft New Tai Lue" w:cs="Microsoft New Tai Lue"/>
        </w:rPr>
      </w:pPr>
      <w:r>
        <w:rPr>
          <w:rFonts w:ascii="Microsoft New Tai Lue" w:hAnsi="Microsoft New Tai Lue" w:cs="Microsoft New Tai Lue"/>
        </w:rPr>
        <w:t xml:space="preserve">There </w:t>
      </w:r>
      <w:r w:rsidR="00E67C65">
        <w:rPr>
          <w:rFonts w:ascii="Microsoft New Tai Lue" w:hAnsi="Microsoft New Tai Lue" w:cs="Microsoft New Tai Lue"/>
        </w:rPr>
        <w:t>are</w:t>
      </w:r>
      <w:r>
        <w:rPr>
          <w:rFonts w:ascii="Microsoft New Tai Lue" w:hAnsi="Microsoft New Tai Lue" w:cs="Microsoft New Tai Lue"/>
        </w:rPr>
        <w:t xml:space="preserve"> a number of scientific/technological uncertainties within th</w:t>
      </w:r>
      <w:r w:rsidR="00E67C65">
        <w:rPr>
          <w:rFonts w:ascii="Microsoft New Tai Lue" w:hAnsi="Microsoft New Tai Lue" w:cs="Microsoft New Tai Lue"/>
        </w:rPr>
        <w:t>e</w:t>
      </w:r>
      <w:r>
        <w:rPr>
          <w:rFonts w:ascii="Microsoft New Tai Lue" w:hAnsi="Microsoft New Tai Lue" w:cs="Microsoft New Tai Lue"/>
        </w:rPr>
        <w:t>s</w:t>
      </w:r>
      <w:r w:rsidR="00E67C65">
        <w:rPr>
          <w:rFonts w:ascii="Microsoft New Tai Lue" w:hAnsi="Microsoft New Tai Lue" w:cs="Microsoft New Tai Lue"/>
        </w:rPr>
        <w:t>e</w:t>
      </w:r>
      <w:r>
        <w:rPr>
          <w:rFonts w:ascii="Microsoft New Tai Lue" w:hAnsi="Microsoft New Tai Lue" w:cs="Microsoft New Tai Lue"/>
        </w:rPr>
        <w:t xml:space="preserve"> project</w:t>
      </w:r>
      <w:r w:rsidR="00E67C65">
        <w:rPr>
          <w:rFonts w:ascii="Microsoft New Tai Lue" w:hAnsi="Microsoft New Tai Lue" w:cs="Microsoft New Tai Lue"/>
        </w:rPr>
        <w:t>s</w:t>
      </w:r>
      <w:r>
        <w:rPr>
          <w:rFonts w:ascii="Microsoft New Tai Lue" w:hAnsi="Microsoft New Tai Lue" w:cs="Microsoft New Tai Lue"/>
        </w:rPr>
        <w:t xml:space="preserve"> where knowledge of whether or not the project/activity was technologically feasible, or how to achieve it in </w:t>
      </w:r>
      <w:r>
        <w:rPr>
          <w:rFonts w:ascii="Microsoft New Tai Lue" w:hAnsi="Microsoft New Tai Lue" w:cs="Microsoft New Tai Lue"/>
        </w:rPr>
        <w:lastRenderedPageBreak/>
        <w:t>practice, was not readily known by a relevant competent professional.</w:t>
      </w:r>
    </w:p>
    <w:p w14:paraId="341E2684" w14:textId="77777777" w:rsidR="00AB7ACB" w:rsidRDefault="009B4483" w:rsidP="00391AF0">
      <w:pPr>
        <w:jc w:val="both"/>
        <w:rPr>
          <w:rFonts w:ascii="Microsoft New Tai Lue" w:hAnsi="Microsoft New Tai Lue" w:cs="Microsoft New Tai Lue"/>
        </w:rPr>
      </w:pPr>
      <w:r>
        <w:rPr>
          <w:rFonts w:ascii="Microsoft New Tai Lue" w:hAnsi="Microsoft New Tai Lue" w:cs="Microsoft New Tai Lue"/>
        </w:rPr>
        <w:t>The main uncertainties are detailed below:</w:t>
      </w:r>
    </w:p>
    <w:p w14:paraId="3B2CA19C" w14:textId="77777777" w:rsidR="00E2761F" w:rsidRPr="00E2761F" w:rsidRDefault="00E2761F" w:rsidP="00E2761F">
      <w:pPr>
        <w:tabs>
          <w:tab w:val="left" w:pos="2340"/>
        </w:tabs>
        <w:jc w:val="both"/>
        <w:rPr>
          <w:ins w:id="25" w:author="Shruti Malani Krishnan" w:date="2018-11-06T13:49:00Z"/>
          <w:rFonts w:ascii="Microsoft New Tai Lue" w:eastAsia="Times New Roman" w:hAnsi="Microsoft New Tai Lue" w:cs="Microsoft New Tai Lue"/>
        </w:rPr>
        <w:pPrChange w:id="26" w:author="Shruti Malani Krishnan" w:date="2018-11-06T13:50:00Z">
          <w:pPr>
            <w:jc w:val="both"/>
          </w:pPr>
        </w:pPrChange>
      </w:pPr>
      <w:ins w:id="27" w:author="Shruti Malani Krishnan" w:date="2018-11-06T13:49:00Z">
        <w:r w:rsidRPr="00E2761F">
          <w:rPr>
            <w:rFonts w:ascii="Microsoft New Tai Lue" w:eastAsia="Times New Roman" w:hAnsi="Microsoft New Tai Lue" w:cs="Microsoft New Tai Lue"/>
          </w:rPr>
          <w:t>a)</w:t>
        </w:r>
        <w:r w:rsidRPr="00E2761F">
          <w:rPr>
            <w:rFonts w:ascii="Microsoft New Tai Lue" w:eastAsia="Times New Roman" w:hAnsi="Microsoft New Tai Lue" w:cs="Microsoft New Tai Lue"/>
          </w:rPr>
          <w:tab/>
          <w:t>Will it be possible to capture instant data on laptops/PCs to enable real-time data sharing with permission?</w:t>
        </w:r>
      </w:ins>
    </w:p>
    <w:p w14:paraId="3A40BF01" w14:textId="77777777" w:rsidR="00E2761F" w:rsidRPr="00E2761F" w:rsidRDefault="00E2761F" w:rsidP="00E2761F">
      <w:pPr>
        <w:tabs>
          <w:tab w:val="left" w:pos="2340"/>
        </w:tabs>
        <w:jc w:val="both"/>
        <w:rPr>
          <w:ins w:id="28" w:author="Shruti Malani Krishnan" w:date="2018-11-06T13:49:00Z"/>
          <w:rFonts w:ascii="Microsoft New Tai Lue" w:eastAsia="Times New Roman" w:hAnsi="Microsoft New Tai Lue" w:cs="Microsoft New Tai Lue"/>
        </w:rPr>
        <w:pPrChange w:id="29" w:author="Shruti Malani Krishnan" w:date="2018-11-06T13:50:00Z">
          <w:pPr>
            <w:jc w:val="both"/>
          </w:pPr>
        </w:pPrChange>
      </w:pPr>
      <w:ins w:id="30" w:author="Shruti Malani Krishnan" w:date="2018-11-06T13:49:00Z">
        <w:r w:rsidRPr="00E2761F">
          <w:rPr>
            <w:rFonts w:ascii="Microsoft New Tai Lue" w:eastAsia="Times New Roman" w:hAnsi="Microsoft New Tai Lue" w:cs="Microsoft New Tai Lue"/>
          </w:rPr>
          <w:t>b)</w:t>
        </w:r>
        <w:r w:rsidRPr="00E2761F">
          <w:rPr>
            <w:rFonts w:ascii="Microsoft New Tai Lue" w:eastAsia="Times New Roman" w:hAnsi="Microsoft New Tai Lue" w:cs="Microsoft New Tai Lue"/>
          </w:rPr>
          <w:tab/>
          <w:t>Would we be able to analyse browsing behaviour activity in real-time to deliver instant insights?</w:t>
        </w:r>
      </w:ins>
    </w:p>
    <w:p w14:paraId="60EC6154" w14:textId="77777777" w:rsidR="00E2761F" w:rsidRPr="00E2761F" w:rsidRDefault="00E2761F" w:rsidP="00E2761F">
      <w:pPr>
        <w:tabs>
          <w:tab w:val="left" w:pos="2340"/>
        </w:tabs>
        <w:jc w:val="both"/>
        <w:rPr>
          <w:ins w:id="31" w:author="Shruti Malani Krishnan" w:date="2018-11-06T13:49:00Z"/>
          <w:rFonts w:ascii="Microsoft New Tai Lue" w:eastAsia="Times New Roman" w:hAnsi="Microsoft New Tai Lue" w:cs="Microsoft New Tai Lue"/>
        </w:rPr>
        <w:pPrChange w:id="32" w:author="Shruti Malani Krishnan" w:date="2018-11-06T13:50:00Z">
          <w:pPr>
            <w:jc w:val="both"/>
          </w:pPr>
        </w:pPrChange>
      </w:pPr>
      <w:ins w:id="33" w:author="Shruti Malani Krishnan" w:date="2018-11-06T13:49:00Z">
        <w:r w:rsidRPr="00E2761F">
          <w:rPr>
            <w:rFonts w:ascii="Microsoft New Tai Lue" w:eastAsia="Times New Roman" w:hAnsi="Microsoft New Tai Lue" w:cs="Microsoft New Tai Lue"/>
          </w:rPr>
          <w:t>c)</w:t>
        </w:r>
        <w:r w:rsidRPr="00E2761F">
          <w:rPr>
            <w:rFonts w:ascii="Microsoft New Tai Lue" w:eastAsia="Times New Roman" w:hAnsi="Microsoft New Tai Lue" w:cs="Microsoft New Tai Lue"/>
          </w:rPr>
          <w:tab/>
          <w:t>Whether the system will be able to perform filtering, grouping and complex analysis based on user queries on different types of unstructured data in real-time?</w:t>
        </w:r>
      </w:ins>
    </w:p>
    <w:p w14:paraId="675EB6CB" w14:textId="77777777" w:rsidR="00E2761F" w:rsidRPr="00E2761F" w:rsidRDefault="00E2761F" w:rsidP="00E2761F">
      <w:pPr>
        <w:tabs>
          <w:tab w:val="left" w:pos="2340"/>
        </w:tabs>
        <w:jc w:val="both"/>
        <w:rPr>
          <w:ins w:id="34" w:author="Shruti Malani Krishnan" w:date="2018-11-06T13:49:00Z"/>
          <w:rFonts w:ascii="Microsoft New Tai Lue" w:eastAsia="Times New Roman" w:hAnsi="Microsoft New Tai Lue" w:cs="Microsoft New Tai Lue"/>
        </w:rPr>
        <w:pPrChange w:id="35" w:author="Shruti Malani Krishnan" w:date="2018-11-06T13:50:00Z">
          <w:pPr>
            <w:jc w:val="both"/>
          </w:pPr>
        </w:pPrChange>
      </w:pPr>
      <w:ins w:id="36" w:author="Shruti Malani Krishnan" w:date="2018-11-06T13:49:00Z">
        <w:r w:rsidRPr="00E2761F">
          <w:rPr>
            <w:rFonts w:ascii="Microsoft New Tai Lue" w:eastAsia="Times New Roman" w:hAnsi="Microsoft New Tai Lue" w:cs="Microsoft New Tai Lue"/>
          </w:rPr>
          <w:t>d)</w:t>
        </w:r>
        <w:r w:rsidRPr="00E2761F">
          <w:rPr>
            <w:rFonts w:ascii="Microsoft New Tai Lue" w:eastAsia="Times New Roman" w:hAnsi="Microsoft New Tai Lue" w:cs="Microsoft New Tai Lue"/>
          </w:rPr>
          <w:tab/>
          <w:t>Is it feasible to extend the functionality to capture details of activity on specific sites by user from desktop/laptop to mobile devices?</w:t>
        </w:r>
      </w:ins>
    </w:p>
    <w:p w14:paraId="37977D70" w14:textId="600B5D00" w:rsidR="00E2761F" w:rsidRPr="00E2761F" w:rsidRDefault="00E2761F" w:rsidP="00E2761F">
      <w:pPr>
        <w:tabs>
          <w:tab w:val="left" w:pos="2340"/>
        </w:tabs>
        <w:jc w:val="both"/>
        <w:rPr>
          <w:ins w:id="37" w:author="Shruti Malani Krishnan" w:date="2018-11-06T13:49:00Z"/>
          <w:rFonts w:ascii="Microsoft New Tai Lue" w:eastAsia="Times New Roman" w:hAnsi="Microsoft New Tai Lue" w:cs="Microsoft New Tai Lue"/>
        </w:rPr>
        <w:pPrChange w:id="38" w:author="Shruti Malani Krishnan" w:date="2018-11-06T13:50:00Z">
          <w:pPr>
            <w:jc w:val="both"/>
          </w:pPr>
        </w:pPrChange>
      </w:pPr>
      <w:ins w:id="39" w:author="Shruti Malani Krishnan" w:date="2018-11-06T13:49:00Z">
        <w:r w:rsidRPr="00E2761F">
          <w:rPr>
            <w:rFonts w:ascii="Microsoft New Tai Lue" w:eastAsia="Times New Roman" w:hAnsi="Microsoft New Tai Lue" w:cs="Microsoft New Tai Lue"/>
          </w:rPr>
          <w:t>e) Whether the system would be compliant with EU data GDPR regulations?</w:t>
        </w:r>
      </w:ins>
    </w:p>
    <w:p w14:paraId="49B3F68C" w14:textId="77777777" w:rsidR="00E2761F" w:rsidRPr="00E2761F" w:rsidRDefault="00E2761F" w:rsidP="00E2761F">
      <w:pPr>
        <w:tabs>
          <w:tab w:val="left" w:pos="2340"/>
        </w:tabs>
        <w:jc w:val="both"/>
        <w:rPr>
          <w:ins w:id="40" w:author="Shruti Malani Krishnan" w:date="2018-11-06T13:49:00Z"/>
          <w:rFonts w:ascii="Microsoft New Tai Lue" w:eastAsia="Times New Roman" w:hAnsi="Microsoft New Tai Lue" w:cs="Microsoft New Tai Lue"/>
        </w:rPr>
        <w:pPrChange w:id="41" w:author="Shruti Malani Krishnan" w:date="2018-11-06T13:50:00Z">
          <w:pPr>
            <w:jc w:val="both"/>
          </w:pPr>
        </w:pPrChange>
      </w:pPr>
      <w:ins w:id="42" w:author="Shruti Malani Krishnan" w:date="2018-11-06T13:49:00Z">
        <w:r w:rsidRPr="00E2761F">
          <w:rPr>
            <w:rFonts w:ascii="Microsoft New Tai Lue" w:eastAsia="Times New Roman" w:hAnsi="Microsoft New Tai Lue" w:cs="Microsoft New Tai Lue"/>
          </w:rPr>
          <w:t>f)</w:t>
        </w:r>
        <w:r w:rsidRPr="00E2761F">
          <w:rPr>
            <w:rFonts w:ascii="Microsoft New Tai Lue" w:eastAsia="Times New Roman" w:hAnsi="Microsoft New Tai Lue" w:cs="Microsoft New Tai Lue"/>
          </w:rPr>
          <w:tab/>
          <w:t>Will it be possible to create a personal identity for the digital world which will enable users to port their data as an asset class?</w:t>
        </w:r>
      </w:ins>
    </w:p>
    <w:p w14:paraId="1A36AD2F" w14:textId="77777777" w:rsidR="00E2761F" w:rsidRDefault="00E2761F" w:rsidP="00E2761F">
      <w:pPr>
        <w:tabs>
          <w:tab w:val="left" w:pos="2340"/>
        </w:tabs>
        <w:jc w:val="both"/>
        <w:rPr>
          <w:ins w:id="43" w:author="Shruti Malani Krishnan" w:date="2018-11-06T13:49:00Z"/>
          <w:rFonts w:ascii="Microsoft New Tai Lue" w:eastAsia="Times New Roman" w:hAnsi="Microsoft New Tai Lue" w:cs="Microsoft New Tai Lue"/>
        </w:rPr>
        <w:pPrChange w:id="44" w:author="Shruti Malani Krishnan" w:date="2018-11-06T13:50:00Z">
          <w:pPr>
            <w:jc w:val="both"/>
          </w:pPr>
        </w:pPrChange>
      </w:pPr>
      <w:ins w:id="45" w:author="Shruti Malani Krishnan" w:date="2018-11-06T13:49:00Z">
        <w:r w:rsidRPr="00E2761F">
          <w:rPr>
            <w:rFonts w:ascii="Microsoft New Tai Lue" w:eastAsia="Times New Roman" w:hAnsi="Microsoft New Tai Lue" w:cs="Microsoft New Tai Lue"/>
          </w:rPr>
          <w:t>g)</w:t>
        </w:r>
        <w:r w:rsidRPr="00E2761F">
          <w:rPr>
            <w:rFonts w:ascii="Microsoft New Tai Lue" w:eastAsia="Times New Roman" w:hAnsi="Microsoft New Tai Lue" w:cs="Microsoft New Tai Lue"/>
          </w:rPr>
          <w:tab/>
          <w:t>Would it be possible to enhance user behaviour data on mobile devices given the changing app store requirements on iOS and Android platforms?</w:t>
        </w:r>
      </w:ins>
    </w:p>
    <w:p w14:paraId="4069737C" w14:textId="3E6A972F" w:rsidR="00E2761F" w:rsidRPr="00E2761F" w:rsidRDefault="00E2761F" w:rsidP="00E2761F">
      <w:pPr>
        <w:tabs>
          <w:tab w:val="left" w:pos="2340"/>
        </w:tabs>
        <w:jc w:val="both"/>
        <w:rPr>
          <w:ins w:id="46" w:author="Shruti Malani Krishnan" w:date="2018-11-06T13:49:00Z"/>
          <w:rFonts w:ascii="Microsoft New Tai Lue" w:eastAsia="Times New Roman" w:hAnsi="Microsoft New Tai Lue" w:cs="Microsoft New Tai Lue"/>
        </w:rPr>
        <w:pPrChange w:id="47" w:author="Shruti Malani Krishnan" w:date="2018-11-06T13:50:00Z">
          <w:pPr>
            <w:jc w:val="both"/>
          </w:pPr>
        </w:pPrChange>
      </w:pPr>
      <w:ins w:id="48" w:author="Shruti Malani Krishnan" w:date="2018-11-06T13:49:00Z">
        <w:r w:rsidRPr="00E2761F">
          <w:rPr>
            <w:rFonts w:ascii="Microsoft New Tai Lue" w:eastAsia="Times New Roman" w:hAnsi="Microsoft New Tai Lue" w:cs="Microsoft New Tai Lue"/>
          </w:rPr>
          <w:t xml:space="preserve">h)  How can we capture browsing </w:t>
        </w:r>
        <w:proofErr w:type="spellStart"/>
        <w:r w:rsidRPr="00E2761F">
          <w:rPr>
            <w:rFonts w:ascii="Microsoft New Tai Lue" w:eastAsia="Times New Roman" w:hAnsi="Microsoft New Tai Lue" w:cs="Microsoft New Tai Lue"/>
          </w:rPr>
          <w:t>behavior</w:t>
        </w:r>
        <w:proofErr w:type="spellEnd"/>
        <w:r w:rsidRPr="00E2761F">
          <w:rPr>
            <w:rFonts w:ascii="Microsoft New Tai Lue" w:eastAsia="Times New Roman" w:hAnsi="Microsoft New Tai Lue" w:cs="Microsoft New Tai Lue"/>
          </w:rPr>
          <w:t xml:space="preserve"> data beyond Chrome and Safari extensions on desktop/laptop devices?</w:t>
        </w:r>
      </w:ins>
    </w:p>
    <w:p w14:paraId="62F1E601" w14:textId="28803477" w:rsidR="00ED0BA7" w:rsidRPr="00ED0BA7" w:rsidDel="00E2761F" w:rsidRDefault="00E2761F" w:rsidP="00E2761F">
      <w:pPr>
        <w:tabs>
          <w:tab w:val="left" w:pos="2340"/>
        </w:tabs>
        <w:jc w:val="both"/>
        <w:rPr>
          <w:del w:id="49" w:author="Shruti Malani Krishnan" w:date="2018-11-06T13:49:00Z"/>
          <w:rFonts w:ascii="Microsoft New Tai Lue" w:eastAsia="Times New Roman" w:hAnsi="Microsoft New Tai Lue" w:cs="Microsoft New Tai Lue"/>
        </w:rPr>
        <w:pPrChange w:id="50" w:author="Shruti Malani Krishnan" w:date="2018-11-06T13:50:00Z">
          <w:pPr>
            <w:numPr>
              <w:numId w:val="4"/>
            </w:numPr>
            <w:ind w:left="2705" w:hanging="360"/>
            <w:jc w:val="both"/>
          </w:pPr>
        </w:pPrChange>
      </w:pPr>
      <w:proofErr w:type="spellStart"/>
      <w:ins w:id="51" w:author="Shruti Malani Krishnan" w:date="2018-11-06T13:49:00Z">
        <w:r w:rsidRPr="00E2761F">
          <w:rPr>
            <w:rFonts w:ascii="Microsoft New Tai Lue" w:eastAsia="Times New Roman" w:hAnsi="Microsoft New Tai Lue" w:cs="Microsoft New Tai Lue"/>
          </w:rPr>
          <w:t>i</w:t>
        </w:r>
        <w:proofErr w:type="spellEnd"/>
        <w:r w:rsidRPr="00E2761F">
          <w:rPr>
            <w:rFonts w:ascii="Microsoft New Tai Lue" w:eastAsia="Times New Roman" w:hAnsi="Microsoft New Tai Lue" w:cs="Microsoft New Tai Lue"/>
          </w:rPr>
          <w:t xml:space="preserve">)  Whether it is possible to rollout a seamless proxy-based solution to capture additional </w:t>
        </w:r>
        <w:proofErr w:type="spellStart"/>
        <w:r w:rsidRPr="00E2761F">
          <w:rPr>
            <w:rFonts w:ascii="Microsoft New Tai Lue" w:eastAsia="Times New Roman" w:hAnsi="Microsoft New Tai Lue" w:cs="Microsoft New Tai Lue"/>
          </w:rPr>
          <w:t>behavioral</w:t>
        </w:r>
        <w:proofErr w:type="spellEnd"/>
        <w:r w:rsidRPr="00E2761F">
          <w:rPr>
            <w:rFonts w:ascii="Microsoft New Tai Lue" w:eastAsia="Times New Roman" w:hAnsi="Microsoft New Tai Lue" w:cs="Microsoft New Tai Lue"/>
          </w:rPr>
          <w:t xml:space="preserve"> data from users with their permission?</w:t>
        </w:r>
      </w:ins>
      <w:del w:id="52" w:author="Shruti Malani Krishnan" w:date="2018-11-06T13:49:00Z">
        <w:r w:rsidR="00ED0BA7" w:rsidRPr="00ED0BA7" w:rsidDel="00E2761F">
          <w:rPr>
            <w:rFonts w:ascii="Microsoft New Tai Lue" w:eastAsia="Times New Roman" w:hAnsi="Microsoft New Tai Lue" w:cs="Microsoft New Tai Lue"/>
          </w:rPr>
          <w:delText xml:space="preserve">If the analytics system can be designed to handle the large volume of data </w:delText>
        </w:r>
      </w:del>
      <w:del w:id="53" w:author="Shruti Malani Krishnan" w:date="2017-11-29T23:19:00Z">
        <w:r w:rsidR="00ED0BA7" w:rsidRPr="00ED0BA7" w:rsidDel="00E20BFF">
          <w:rPr>
            <w:rFonts w:ascii="Microsoft New Tai Lue" w:eastAsia="Times New Roman" w:hAnsi="Microsoft New Tai Lue" w:cs="Microsoft New Tai Lue"/>
          </w:rPr>
          <w:delText>(</w:delText>
        </w:r>
      </w:del>
      <w:del w:id="54" w:author="Shruti Malani Krishnan" w:date="2018-11-06T13:49:00Z">
        <w:r w:rsidR="00ED0BA7" w:rsidRPr="00ED0BA7" w:rsidDel="00E2761F">
          <w:rPr>
            <w:rFonts w:ascii="Microsoft New Tai Lue" w:eastAsia="Times New Roman" w:hAnsi="Microsoft New Tai Lue" w:cs="Microsoft New Tai Lue"/>
          </w:rPr>
          <w:delText>both scale and variety of data sources</w:delText>
        </w:r>
      </w:del>
      <w:del w:id="55" w:author="Shruti Malani Krishnan" w:date="2017-11-29T23:19:00Z">
        <w:r w:rsidR="00ED0BA7" w:rsidRPr="00ED0BA7" w:rsidDel="00E20BFF">
          <w:rPr>
            <w:rFonts w:ascii="Microsoft New Tai Lue" w:eastAsia="Times New Roman" w:hAnsi="Microsoft New Tai Lue" w:cs="Microsoft New Tai Lue"/>
          </w:rPr>
          <w:delText>)</w:delText>
        </w:r>
        <w:r w:rsidR="000446EE" w:rsidDel="00E20BFF">
          <w:rPr>
            <w:rFonts w:ascii="Microsoft New Tai Lue" w:eastAsia="Times New Roman" w:hAnsi="Microsoft New Tai Lue" w:cs="Microsoft New Tai Lue"/>
          </w:rPr>
          <w:delText>.</w:delText>
        </w:r>
      </w:del>
    </w:p>
    <w:p w14:paraId="60D659C9" w14:textId="505FB113" w:rsidR="00E20BFF" w:rsidRPr="00D203B9" w:rsidDel="00E2761F" w:rsidRDefault="00ED0BA7" w:rsidP="00E2761F">
      <w:pPr>
        <w:tabs>
          <w:tab w:val="left" w:pos="2340"/>
        </w:tabs>
        <w:jc w:val="both"/>
        <w:rPr>
          <w:del w:id="56" w:author="Shruti Malani Krishnan" w:date="2018-11-06T13:49:00Z"/>
          <w:rFonts w:ascii="Microsoft New Tai Lue" w:eastAsia="Times New Roman" w:hAnsi="Microsoft New Tai Lue" w:cs="Microsoft New Tai Lue"/>
        </w:rPr>
        <w:pPrChange w:id="57" w:author="Shruti Malani Krishnan" w:date="2018-11-06T13:50:00Z">
          <w:pPr>
            <w:numPr>
              <w:numId w:val="4"/>
            </w:numPr>
            <w:ind w:left="2705" w:hanging="360"/>
            <w:jc w:val="both"/>
          </w:pPr>
        </w:pPrChange>
      </w:pPr>
      <w:del w:id="58" w:author="Shruti Malani Krishnan" w:date="2018-11-06T13:49:00Z">
        <w:r w:rsidRPr="00D203B9" w:rsidDel="00E2761F">
          <w:rPr>
            <w:rFonts w:ascii="Microsoft New Tai Lue" w:eastAsia="Times New Roman" w:hAnsi="Microsoft New Tai Lue" w:cs="Microsoft New Tai Lue"/>
          </w:rPr>
          <w:delText>Whether the system will be able to handle mass volume queries for different types of data.</w:delText>
        </w:r>
      </w:del>
    </w:p>
    <w:p w14:paraId="09DA2622" w14:textId="05D1C58D" w:rsidR="00ED0BA7" w:rsidRPr="00ED0BA7" w:rsidDel="00E2761F" w:rsidRDefault="00ED0BA7" w:rsidP="00E2761F">
      <w:pPr>
        <w:tabs>
          <w:tab w:val="left" w:pos="2340"/>
        </w:tabs>
        <w:jc w:val="both"/>
        <w:rPr>
          <w:del w:id="59" w:author="Shruti Malani Krishnan" w:date="2018-11-06T13:49:00Z"/>
          <w:rFonts w:ascii="Microsoft New Tai Lue" w:eastAsia="Times New Roman" w:hAnsi="Microsoft New Tai Lue" w:cs="Microsoft New Tai Lue"/>
        </w:rPr>
        <w:pPrChange w:id="60" w:author="Shruti Malani Krishnan" w:date="2018-11-06T13:50:00Z">
          <w:pPr>
            <w:numPr>
              <w:numId w:val="4"/>
            </w:numPr>
            <w:ind w:left="2705" w:hanging="360"/>
            <w:jc w:val="both"/>
          </w:pPr>
        </w:pPrChange>
      </w:pPr>
      <w:del w:id="61" w:author="Shruti Malani Krishnan" w:date="2018-11-06T13:49:00Z">
        <w:r w:rsidRPr="00F2219E" w:rsidDel="00E2761F">
          <w:rPr>
            <w:rFonts w:ascii="Microsoft New Tai Lue" w:eastAsia="Times New Roman" w:hAnsi="Microsoft New Tai Lue" w:cs="Microsoft New Tai Lue"/>
          </w:rPr>
          <w:delText xml:space="preserve">Will it be possible to process large volumes of data in a timely manner in a simple interface for </w:delText>
        </w:r>
        <w:r w:rsidR="000446EE" w:rsidDel="00E2761F">
          <w:rPr>
            <w:rFonts w:ascii="Microsoft New Tai Lue" w:eastAsia="Times New Roman" w:hAnsi="Microsoft New Tai Lue" w:cs="Microsoft New Tai Lue"/>
          </w:rPr>
          <w:delText>the company’s</w:delText>
        </w:r>
        <w:r w:rsidRPr="00F2219E" w:rsidDel="00E2761F">
          <w:rPr>
            <w:rFonts w:ascii="Microsoft New Tai Lue" w:eastAsia="Times New Roman" w:hAnsi="Microsoft New Tai Lue" w:cs="Microsoft New Tai Lue"/>
          </w:rPr>
          <w:delText xml:space="preserve"> services to be made available for small and large businesses?</w:delText>
        </w:r>
      </w:del>
    </w:p>
    <w:p w14:paraId="0A6C4373" w14:textId="69A377F4" w:rsidR="00ED0BA7" w:rsidRPr="00ED0BA7" w:rsidDel="00E2761F" w:rsidRDefault="00ED0BA7" w:rsidP="00E2761F">
      <w:pPr>
        <w:tabs>
          <w:tab w:val="left" w:pos="2340"/>
        </w:tabs>
        <w:jc w:val="both"/>
        <w:rPr>
          <w:del w:id="62" w:author="Shruti Malani Krishnan" w:date="2018-11-06T13:49:00Z"/>
          <w:rFonts w:ascii="Microsoft New Tai Lue" w:eastAsia="Times New Roman" w:hAnsi="Microsoft New Tai Lue" w:cs="Microsoft New Tai Lue"/>
        </w:rPr>
        <w:pPrChange w:id="63" w:author="Shruti Malani Krishnan" w:date="2018-11-06T13:50:00Z">
          <w:pPr>
            <w:numPr>
              <w:numId w:val="4"/>
            </w:numPr>
            <w:ind w:left="2705" w:hanging="360"/>
            <w:jc w:val="both"/>
          </w:pPr>
        </w:pPrChange>
      </w:pPr>
      <w:del w:id="64" w:author="Shruti Malani Krishnan" w:date="2018-11-06T13:49:00Z">
        <w:r w:rsidRPr="00F2219E" w:rsidDel="00E2761F">
          <w:rPr>
            <w:rFonts w:ascii="Microsoft New Tai Lue" w:eastAsia="Times New Roman" w:hAnsi="Microsoft New Tai Lue" w:cs="Microsoft New Tai Lue"/>
          </w:rPr>
          <w:delText>Also, can server power be used in a more efficient way in order to only use what is necessary thereby reducing costs incurred on third party cloud computing servers?</w:delText>
        </w:r>
      </w:del>
    </w:p>
    <w:p w14:paraId="559C6410" w14:textId="55EDD2CB" w:rsidR="00E873CF" w:rsidRPr="00ED0BA7" w:rsidDel="00E2761F" w:rsidRDefault="00ED0BA7" w:rsidP="00E2761F">
      <w:pPr>
        <w:tabs>
          <w:tab w:val="left" w:pos="2340"/>
        </w:tabs>
        <w:jc w:val="both"/>
        <w:rPr>
          <w:del w:id="65" w:author="Shruti Malani Krishnan" w:date="2018-11-06T13:49:00Z"/>
          <w:rFonts w:ascii="Microsoft New Tai Lue" w:eastAsia="Times New Roman" w:hAnsi="Microsoft New Tai Lue" w:cs="Microsoft New Tai Lue"/>
        </w:rPr>
        <w:pPrChange w:id="66" w:author="Shruti Malani Krishnan" w:date="2018-11-06T13:50:00Z">
          <w:pPr>
            <w:numPr>
              <w:numId w:val="4"/>
            </w:numPr>
            <w:ind w:left="2705" w:hanging="360"/>
            <w:jc w:val="both"/>
          </w:pPr>
        </w:pPrChange>
      </w:pPr>
      <w:del w:id="67" w:author="Shruti Malani Krishnan" w:date="2018-11-06T13:49:00Z">
        <w:r w:rsidRPr="00F2219E" w:rsidDel="00E2761F">
          <w:rPr>
            <w:rFonts w:ascii="Microsoft New Tai Lue" w:eastAsia="Times New Roman" w:hAnsi="Microsoft New Tai Lue" w:cs="Microsoft New Tai Lue"/>
          </w:rPr>
          <w:delText xml:space="preserve">Would we will be able to </w:delText>
        </w:r>
      </w:del>
      <w:del w:id="68" w:author="Shruti Malani Krishnan" w:date="2017-11-29T23:22:00Z">
        <w:r w:rsidRPr="00F2219E" w:rsidDel="00E20BFF">
          <w:rPr>
            <w:rFonts w:ascii="Microsoft New Tai Lue" w:eastAsia="Times New Roman" w:hAnsi="Microsoft New Tai Lue" w:cs="Microsoft New Tai Lue"/>
          </w:rPr>
          <w:delText>break down URLs</w:delText>
        </w:r>
      </w:del>
      <w:del w:id="69" w:author="Shruti Malani Krishnan" w:date="2018-11-06T13:49:00Z">
        <w:r w:rsidRPr="00F2219E" w:rsidDel="00E2761F">
          <w:rPr>
            <w:rFonts w:ascii="Microsoft New Tai Lue" w:eastAsia="Times New Roman" w:hAnsi="Microsoft New Tai Lue" w:cs="Microsoft New Tai Lue"/>
          </w:rPr>
          <w:delText xml:space="preserve"> to </w:delText>
        </w:r>
      </w:del>
      <w:del w:id="70" w:author="Shruti Malani Krishnan" w:date="2017-11-29T23:23:00Z">
        <w:r w:rsidRPr="00F2219E" w:rsidDel="00E873CF">
          <w:rPr>
            <w:rFonts w:ascii="Microsoft New Tai Lue" w:eastAsia="Times New Roman" w:hAnsi="Microsoft New Tai Lue" w:cs="Microsoft New Tai Lue"/>
          </w:rPr>
          <w:delText xml:space="preserve">identify </w:delText>
        </w:r>
      </w:del>
      <w:del w:id="71" w:author="Shruti Malani Krishnan" w:date="2017-09-05T09:16:00Z">
        <w:r w:rsidRPr="00F2219E" w:rsidDel="0005015A">
          <w:rPr>
            <w:rFonts w:ascii="Microsoft New Tai Lue" w:eastAsia="Times New Roman" w:hAnsi="Microsoft New Tai Lue" w:cs="Microsoft New Tai Lue"/>
          </w:rPr>
          <w:delText xml:space="preserve">search </w:delText>
        </w:r>
      </w:del>
      <w:del w:id="72" w:author="Shruti Malani Krishnan" w:date="2018-11-06T13:49:00Z">
        <w:r w:rsidRPr="00F2219E" w:rsidDel="00E2761F">
          <w:rPr>
            <w:rFonts w:ascii="Microsoft New Tai Lue" w:eastAsia="Times New Roman" w:hAnsi="Microsoft New Tai Lue" w:cs="Microsoft New Tai Lue"/>
          </w:rPr>
          <w:delText>habits, search topics?</w:delText>
        </w:r>
      </w:del>
    </w:p>
    <w:p w14:paraId="263E67BB" w14:textId="5D5C432B" w:rsidR="00ED0BA7" w:rsidRPr="00ED0BA7" w:rsidDel="0005015A" w:rsidRDefault="00ED0BA7" w:rsidP="00E2761F">
      <w:pPr>
        <w:tabs>
          <w:tab w:val="left" w:pos="2340"/>
        </w:tabs>
        <w:jc w:val="both"/>
        <w:rPr>
          <w:del w:id="73" w:author="Shruti Malani Krishnan" w:date="2017-09-05T09:17:00Z"/>
          <w:rFonts w:ascii="Microsoft New Tai Lue" w:eastAsia="Times New Roman" w:hAnsi="Microsoft New Tai Lue" w:cs="Microsoft New Tai Lue"/>
        </w:rPr>
        <w:pPrChange w:id="74" w:author="Shruti Malani Krishnan" w:date="2018-11-06T13:50:00Z">
          <w:pPr>
            <w:numPr>
              <w:numId w:val="4"/>
            </w:numPr>
            <w:ind w:left="2705" w:hanging="360"/>
            <w:jc w:val="both"/>
          </w:pPr>
        </w:pPrChange>
      </w:pPr>
      <w:del w:id="75" w:author="Shruti Malani Krishnan" w:date="2017-09-05T09:17:00Z">
        <w:r w:rsidRPr="00F2219E" w:rsidDel="0005015A">
          <w:rPr>
            <w:rFonts w:ascii="Microsoft New Tai Lue" w:eastAsia="Times New Roman" w:hAnsi="Microsoft New Tai Lue" w:cs="Microsoft New Tai Lue"/>
          </w:rPr>
          <w:delText xml:space="preserve">Would </w:delText>
        </w:r>
        <w:r w:rsidR="009C130C" w:rsidDel="0005015A">
          <w:rPr>
            <w:rFonts w:ascii="Microsoft New Tai Lue" w:eastAsia="Times New Roman" w:hAnsi="Microsoft New Tai Lue" w:cs="Microsoft New Tai Lue"/>
          </w:rPr>
          <w:delText>it</w:delText>
        </w:r>
        <w:r w:rsidRPr="00F2219E" w:rsidDel="0005015A">
          <w:rPr>
            <w:rFonts w:ascii="Microsoft New Tai Lue" w:eastAsia="Times New Roman" w:hAnsi="Microsoft New Tai Lue" w:cs="Microsoft New Tai Lue"/>
          </w:rPr>
          <w:delText xml:space="preserve"> be </w:delText>
        </w:r>
        <w:r w:rsidR="009C130C" w:rsidDel="0005015A">
          <w:rPr>
            <w:rFonts w:ascii="Microsoft New Tai Lue" w:eastAsia="Times New Roman" w:hAnsi="Microsoft New Tai Lue" w:cs="Microsoft New Tai Lue"/>
          </w:rPr>
          <w:delText>possible</w:delText>
        </w:r>
        <w:r w:rsidRPr="00F2219E" w:rsidDel="0005015A">
          <w:rPr>
            <w:rFonts w:ascii="Microsoft New Tai Lue" w:eastAsia="Times New Roman" w:hAnsi="Microsoft New Tai Lue" w:cs="Microsoft New Tai Lue"/>
          </w:rPr>
          <w:delText xml:space="preserve"> to understand customer habits across apps, web browsing, and locations?</w:delText>
        </w:r>
      </w:del>
    </w:p>
    <w:p w14:paraId="7A9801C4" w14:textId="3665866B" w:rsidR="00ED0BA7" w:rsidRPr="00ED0BA7" w:rsidDel="00E2761F" w:rsidRDefault="00ED0BA7" w:rsidP="00E2761F">
      <w:pPr>
        <w:tabs>
          <w:tab w:val="left" w:pos="2340"/>
        </w:tabs>
        <w:jc w:val="both"/>
        <w:rPr>
          <w:del w:id="76" w:author="Shruti Malani Krishnan" w:date="2018-11-06T13:49:00Z"/>
          <w:rFonts w:ascii="Microsoft New Tai Lue" w:eastAsia="Times New Roman" w:hAnsi="Microsoft New Tai Lue" w:cs="Microsoft New Tai Lue"/>
        </w:rPr>
        <w:pPrChange w:id="77" w:author="Shruti Malani Krishnan" w:date="2018-11-06T13:50:00Z">
          <w:pPr>
            <w:numPr>
              <w:numId w:val="4"/>
            </w:numPr>
            <w:ind w:left="2705" w:hanging="360"/>
            <w:jc w:val="both"/>
          </w:pPr>
        </w:pPrChange>
      </w:pPr>
      <w:del w:id="78" w:author="Shruti Malani Krishnan" w:date="2018-11-06T13:49:00Z">
        <w:r w:rsidRPr="00F2219E" w:rsidDel="00E2761F">
          <w:rPr>
            <w:rFonts w:ascii="Microsoft New Tai Lue" w:eastAsia="Times New Roman" w:hAnsi="Microsoft New Tai Lue" w:cs="Microsoft New Tai Lue"/>
          </w:rPr>
          <w:delText xml:space="preserve">Whether </w:delText>
        </w:r>
        <w:r w:rsidR="009C130C" w:rsidDel="00E2761F">
          <w:rPr>
            <w:rFonts w:ascii="Microsoft New Tai Lue" w:eastAsia="Times New Roman" w:hAnsi="Microsoft New Tai Lue" w:cs="Microsoft New Tai Lue"/>
          </w:rPr>
          <w:delText>it would be possible to</w:delText>
        </w:r>
        <w:r w:rsidRPr="00F2219E" w:rsidDel="00E2761F">
          <w:rPr>
            <w:rFonts w:ascii="Microsoft New Tai Lue" w:eastAsia="Times New Roman" w:hAnsi="Microsoft New Tai Lue" w:cs="Microsoft New Tai Lue"/>
          </w:rPr>
          <w:delText xml:space="preserve"> identify duplicate</w:delText>
        </w:r>
        <w:r w:rsidR="009C130C" w:rsidDel="00E2761F">
          <w:rPr>
            <w:rFonts w:ascii="Microsoft New Tai Lue" w:eastAsia="Times New Roman" w:hAnsi="Microsoft New Tai Lue" w:cs="Microsoft New Tai Lue"/>
          </w:rPr>
          <w:delText>s</w:delText>
        </w:r>
        <w:r w:rsidRPr="00F2219E" w:rsidDel="00E2761F">
          <w:rPr>
            <w:rFonts w:ascii="Microsoft New Tai Lue" w:eastAsia="Times New Roman" w:hAnsi="Microsoft New Tai Lue" w:cs="Microsoft New Tai Lue"/>
          </w:rPr>
          <w:delText xml:space="preserve"> and detect fraud documents in </w:delText>
        </w:r>
        <w:r w:rsidR="009C130C" w:rsidDel="00E2761F">
          <w:rPr>
            <w:rFonts w:ascii="Microsoft New Tai Lue" w:eastAsia="Times New Roman" w:hAnsi="Microsoft New Tai Lue" w:cs="Microsoft New Tai Lue"/>
          </w:rPr>
          <w:delText>the</w:delText>
        </w:r>
        <w:r w:rsidRPr="00F2219E" w:rsidDel="00E2761F">
          <w:rPr>
            <w:rFonts w:ascii="Microsoft New Tai Lue" w:eastAsia="Times New Roman" w:hAnsi="Microsoft New Tai Lue" w:cs="Microsoft New Tai Lue"/>
          </w:rPr>
          <w:delText xml:space="preserve"> database</w:delText>
        </w:r>
        <w:r w:rsidR="009C130C" w:rsidDel="00E2761F">
          <w:rPr>
            <w:rFonts w:ascii="Microsoft New Tai Lue" w:eastAsia="Times New Roman" w:hAnsi="Microsoft New Tai Lue" w:cs="Microsoft New Tai Lue"/>
          </w:rPr>
          <w:delText>.</w:delText>
        </w:r>
      </w:del>
    </w:p>
    <w:p w14:paraId="1C962777" w14:textId="12435660" w:rsidR="00ED0BA7" w:rsidRPr="00ED0BA7" w:rsidDel="00E2761F" w:rsidRDefault="00ED0BA7" w:rsidP="00E2761F">
      <w:pPr>
        <w:tabs>
          <w:tab w:val="left" w:pos="2340"/>
        </w:tabs>
        <w:jc w:val="both"/>
        <w:rPr>
          <w:del w:id="79" w:author="Shruti Malani Krishnan" w:date="2018-11-06T13:49:00Z"/>
          <w:rFonts w:ascii="Microsoft New Tai Lue" w:eastAsia="Times New Roman" w:hAnsi="Microsoft New Tai Lue" w:cs="Microsoft New Tai Lue"/>
        </w:rPr>
        <w:pPrChange w:id="80" w:author="Shruti Malani Krishnan" w:date="2018-11-06T13:50:00Z">
          <w:pPr>
            <w:numPr>
              <w:numId w:val="4"/>
            </w:numPr>
            <w:ind w:left="2705" w:hanging="360"/>
            <w:jc w:val="both"/>
          </w:pPr>
        </w:pPrChange>
      </w:pPr>
      <w:del w:id="81" w:author="Shruti Malani Krishnan" w:date="2018-11-06T13:49:00Z">
        <w:r w:rsidRPr="00F2219E" w:rsidDel="00E2761F">
          <w:rPr>
            <w:rFonts w:ascii="Microsoft New Tai Lue" w:eastAsia="Times New Roman" w:hAnsi="Microsoft New Tai Lue" w:cs="Microsoft New Tai Lue"/>
          </w:rPr>
          <w:delText xml:space="preserve">Whether the platform </w:delText>
        </w:r>
        <w:r w:rsidR="009C130C" w:rsidDel="00E2761F">
          <w:rPr>
            <w:rFonts w:ascii="Microsoft New Tai Lue" w:eastAsia="Times New Roman" w:hAnsi="Microsoft New Tai Lue" w:cs="Microsoft New Tai Lue"/>
          </w:rPr>
          <w:delText>can be scaled by</w:delText>
        </w:r>
        <w:r w:rsidRPr="00F2219E" w:rsidDel="00E2761F">
          <w:rPr>
            <w:rFonts w:ascii="Microsoft New Tai Lue" w:eastAsia="Times New Roman" w:hAnsi="Microsoft New Tai Lue" w:cs="Microsoft New Tai Lue"/>
          </w:rPr>
          <w:delText xml:space="preserve"> global partnerships with existing players in a seamless way</w:delText>
        </w:r>
        <w:r w:rsidR="009C130C" w:rsidDel="00E2761F">
          <w:rPr>
            <w:rFonts w:ascii="Microsoft New Tai Lue" w:eastAsia="Times New Roman" w:hAnsi="Microsoft New Tai Lue" w:cs="Microsoft New Tai Lue"/>
          </w:rPr>
          <w:delText>.</w:delText>
        </w:r>
      </w:del>
    </w:p>
    <w:p w14:paraId="53DCC34C" w14:textId="44682EDA" w:rsidR="00ED0BA7" w:rsidRPr="00ED0BA7" w:rsidDel="0005015A" w:rsidRDefault="00ED0BA7" w:rsidP="00E2761F">
      <w:pPr>
        <w:tabs>
          <w:tab w:val="left" w:pos="2340"/>
        </w:tabs>
        <w:jc w:val="both"/>
        <w:rPr>
          <w:del w:id="82" w:author="Shruti Malani Krishnan" w:date="2017-09-05T09:17:00Z"/>
          <w:rFonts w:ascii="Microsoft New Tai Lue" w:eastAsia="Times New Roman" w:hAnsi="Microsoft New Tai Lue" w:cs="Microsoft New Tai Lue"/>
        </w:rPr>
        <w:pPrChange w:id="83" w:author="Shruti Malani Krishnan" w:date="2018-11-06T13:50:00Z">
          <w:pPr>
            <w:numPr>
              <w:numId w:val="4"/>
            </w:numPr>
            <w:ind w:left="2705" w:hanging="360"/>
            <w:jc w:val="both"/>
          </w:pPr>
        </w:pPrChange>
      </w:pPr>
      <w:del w:id="84" w:author="Shruti Malani Krishnan" w:date="2017-09-05T09:17:00Z">
        <w:r w:rsidRPr="00F2219E" w:rsidDel="0005015A">
          <w:rPr>
            <w:rFonts w:ascii="Microsoft New Tai Lue" w:eastAsia="Times New Roman" w:hAnsi="Microsoft New Tai Lue" w:cs="Microsoft New Tai Lue"/>
          </w:rPr>
          <w:delText xml:space="preserve">Whether </w:delText>
        </w:r>
        <w:r w:rsidR="009C130C" w:rsidDel="0005015A">
          <w:rPr>
            <w:rFonts w:ascii="Microsoft New Tai Lue" w:eastAsia="Times New Roman" w:hAnsi="Microsoft New Tai Lue" w:cs="Microsoft New Tai Lue"/>
          </w:rPr>
          <w:delText>it would be possible to</w:delText>
        </w:r>
        <w:r w:rsidRPr="00F2219E" w:rsidDel="0005015A">
          <w:rPr>
            <w:rFonts w:ascii="Microsoft New Tai Lue" w:eastAsia="Times New Roman" w:hAnsi="Microsoft New Tai Lue" w:cs="Microsoft New Tai Lue"/>
          </w:rPr>
          <w:delText xml:space="preserve"> create a secure iFrame into </w:delText>
        </w:r>
        <w:r w:rsidR="009C130C" w:rsidDel="0005015A">
          <w:rPr>
            <w:rFonts w:ascii="Microsoft New Tai Lue" w:eastAsia="Times New Roman" w:hAnsi="Microsoft New Tai Lue" w:cs="Microsoft New Tai Lue"/>
          </w:rPr>
          <w:delText>the company’s</w:delText>
        </w:r>
        <w:r w:rsidRPr="00F2219E" w:rsidDel="0005015A">
          <w:rPr>
            <w:rFonts w:ascii="Microsoft New Tai Lue" w:eastAsia="Times New Roman" w:hAnsi="Microsoft New Tai Lue" w:cs="Microsoft New Tai Lue"/>
          </w:rPr>
          <w:delText xml:space="preserve"> site to allow for partners to use functionality</w:delText>
        </w:r>
        <w:r w:rsidR="009C130C" w:rsidDel="0005015A">
          <w:rPr>
            <w:rFonts w:ascii="Microsoft New Tai Lue" w:eastAsia="Times New Roman" w:hAnsi="Microsoft New Tai Lue" w:cs="Microsoft New Tai Lue"/>
          </w:rPr>
          <w:delText xml:space="preserve"> for</w:delText>
        </w:r>
        <w:r w:rsidRPr="00F2219E" w:rsidDel="0005015A">
          <w:rPr>
            <w:rFonts w:ascii="Microsoft New Tai Lue" w:eastAsia="Times New Roman" w:hAnsi="Microsoft New Tai Lue" w:cs="Microsoft New Tai Lue"/>
          </w:rPr>
          <w:delText xml:space="preserve"> testing different methods of creating a seamless integration for partnerships globally</w:delText>
        </w:r>
        <w:r w:rsidR="009C130C" w:rsidDel="0005015A">
          <w:rPr>
            <w:rFonts w:ascii="Microsoft New Tai Lue" w:eastAsia="Times New Roman" w:hAnsi="Microsoft New Tai Lue" w:cs="Microsoft New Tai Lue"/>
          </w:rPr>
          <w:delText xml:space="preserve">. </w:delText>
        </w:r>
        <w:r w:rsidRPr="00F2219E" w:rsidDel="0005015A">
          <w:rPr>
            <w:rFonts w:ascii="Microsoft New Tai Lue" w:eastAsia="Times New Roman" w:hAnsi="Microsoft New Tai Lue" w:cs="Microsoft New Tai Lue"/>
          </w:rPr>
          <w:delText xml:space="preserve"> </w:delText>
        </w:r>
        <w:r w:rsidR="009C130C" w:rsidDel="0005015A">
          <w:rPr>
            <w:rFonts w:ascii="Microsoft New Tai Lue" w:eastAsia="Times New Roman" w:hAnsi="Microsoft New Tai Lue" w:cs="Microsoft New Tai Lue"/>
          </w:rPr>
          <w:delText>Would</w:delText>
        </w:r>
        <w:r w:rsidRPr="00F2219E" w:rsidDel="0005015A">
          <w:rPr>
            <w:rFonts w:ascii="Microsoft New Tai Lue" w:eastAsia="Times New Roman" w:hAnsi="Microsoft New Tai Lue" w:cs="Microsoft New Tai Lue"/>
          </w:rPr>
          <w:delText xml:space="preserve"> it</w:delText>
        </w:r>
        <w:r w:rsidR="009C130C" w:rsidDel="0005015A">
          <w:rPr>
            <w:rFonts w:ascii="Microsoft New Tai Lue" w:eastAsia="Times New Roman" w:hAnsi="Microsoft New Tai Lue" w:cs="Microsoft New Tai Lue"/>
          </w:rPr>
          <w:delText xml:space="preserve"> be</w:delText>
        </w:r>
        <w:r w:rsidRPr="00F2219E" w:rsidDel="0005015A">
          <w:rPr>
            <w:rFonts w:ascii="Microsoft New Tai Lue" w:eastAsia="Times New Roman" w:hAnsi="Microsoft New Tai Lue" w:cs="Microsoft New Tai Lue"/>
          </w:rPr>
          <w:delText xml:space="preserve"> possible to create this type of access to large number of partners</w:delText>
        </w:r>
        <w:r w:rsidR="009C130C" w:rsidDel="0005015A">
          <w:rPr>
            <w:rFonts w:ascii="Microsoft New Tai Lue" w:eastAsia="Times New Roman" w:hAnsi="Microsoft New Tai Lue" w:cs="Microsoft New Tai Lue"/>
          </w:rPr>
          <w:delText>?</w:delText>
        </w:r>
      </w:del>
    </w:p>
    <w:p w14:paraId="769C5154" w14:textId="44C80DE2" w:rsidR="00ED0BA7" w:rsidRPr="00ED0BA7" w:rsidDel="00E873CF" w:rsidRDefault="00ED0BA7" w:rsidP="00E2761F">
      <w:pPr>
        <w:tabs>
          <w:tab w:val="left" w:pos="2340"/>
        </w:tabs>
        <w:jc w:val="both"/>
        <w:rPr>
          <w:del w:id="85" w:author="Shruti Malani Krishnan" w:date="2017-11-29T23:24:00Z"/>
          <w:rFonts w:ascii="Microsoft New Tai Lue" w:eastAsia="Times New Roman" w:hAnsi="Microsoft New Tai Lue" w:cs="Microsoft New Tai Lue"/>
        </w:rPr>
        <w:pPrChange w:id="86" w:author="Shruti Malani Krishnan" w:date="2018-11-06T13:50:00Z">
          <w:pPr>
            <w:numPr>
              <w:numId w:val="4"/>
            </w:numPr>
            <w:ind w:left="2705" w:hanging="360"/>
            <w:jc w:val="both"/>
          </w:pPr>
        </w:pPrChange>
      </w:pPr>
      <w:del w:id="87" w:author="Shruti Malani Krishnan" w:date="2017-11-29T23:24:00Z">
        <w:r w:rsidRPr="00F2219E" w:rsidDel="00E873CF">
          <w:rPr>
            <w:rFonts w:ascii="Microsoft New Tai Lue" w:eastAsia="Times New Roman" w:hAnsi="Microsoft New Tai Lue" w:cs="Microsoft New Tai Lue"/>
          </w:rPr>
          <w:delText>Whether the system would be able to produce meaningful and accurate management information in a timely manner</w:delText>
        </w:r>
        <w:r w:rsidR="009C130C" w:rsidDel="00E873CF">
          <w:rPr>
            <w:rFonts w:ascii="Microsoft New Tai Lue" w:eastAsia="Times New Roman" w:hAnsi="Microsoft New Tai Lue" w:cs="Microsoft New Tai Lue"/>
          </w:rPr>
          <w:delText>.</w:delText>
        </w:r>
      </w:del>
    </w:p>
    <w:p w14:paraId="1D7662F6" w14:textId="424E3EFE" w:rsidR="00ED0BA7" w:rsidRPr="00ED0BA7" w:rsidDel="00270DA3" w:rsidRDefault="009C130C" w:rsidP="00E2761F">
      <w:pPr>
        <w:tabs>
          <w:tab w:val="left" w:pos="2340"/>
        </w:tabs>
        <w:jc w:val="both"/>
        <w:rPr>
          <w:del w:id="88" w:author="Shruti Malani Krishnan" w:date="2017-11-30T03:51:00Z"/>
          <w:rFonts w:ascii="Microsoft New Tai Lue" w:eastAsia="Times New Roman" w:hAnsi="Microsoft New Tai Lue" w:cs="Microsoft New Tai Lue"/>
        </w:rPr>
        <w:pPrChange w:id="89" w:author="Shruti Malani Krishnan" w:date="2018-11-06T13:50:00Z">
          <w:pPr>
            <w:numPr>
              <w:numId w:val="4"/>
            </w:numPr>
            <w:ind w:left="2705" w:hanging="360"/>
            <w:jc w:val="both"/>
          </w:pPr>
        </w:pPrChange>
      </w:pPr>
      <w:del w:id="90" w:author="Shruti Malani Krishnan" w:date="2017-11-30T03:51:00Z">
        <w:r w:rsidDel="00270DA3">
          <w:rPr>
            <w:rFonts w:ascii="Microsoft New Tai Lue" w:eastAsia="Times New Roman" w:hAnsi="Microsoft New Tai Lue" w:cs="Microsoft New Tai Lue"/>
          </w:rPr>
          <w:delText>How to minimis</w:delText>
        </w:r>
        <w:r w:rsidR="00ED0BA7" w:rsidRPr="00F2219E" w:rsidDel="00270DA3">
          <w:rPr>
            <w:rFonts w:ascii="Microsoft New Tai Lue" w:eastAsia="Times New Roman" w:hAnsi="Microsoft New Tai Lue" w:cs="Microsoft New Tai Lue"/>
          </w:rPr>
          <w:delText xml:space="preserve">e the amount of data stored thereby reducing costs of server and maintenance? If </w:delText>
        </w:r>
        <w:r w:rsidDel="00270DA3">
          <w:rPr>
            <w:rFonts w:ascii="Microsoft New Tai Lue" w:eastAsia="Times New Roman" w:hAnsi="Microsoft New Tai Lue" w:cs="Microsoft New Tai Lue"/>
          </w:rPr>
          <w:delText>it is possible to</w:delText>
        </w:r>
        <w:r w:rsidR="00ED0BA7" w:rsidRPr="00F2219E" w:rsidDel="00270DA3">
          <w:rPr>
            <w:rFonts w:ascii="Microsoft New Tai Lue" w:eastAsia="Times New Roman" w:hAnsi="Microsoft New Tai Lue" w:cs="Microsoft New Tai Lue"/>
          </w:rPr>
          <w:delText xml:space="preserve"> grab summary</w:delText>
        </w:r>
        <w:r w:rsidDel="00270DA3">
          <w:rPr>
            <w:rFonts w:ascii="Microsoft New Tai Lue" w:eastAsia="Times New Roman" w:hAnsi="Microsoft New Tai Lue" w:cs="Microsoft New Tai Lue"/>
          </w:rPr>
          <w:delText xml:space="preserve"> level data from APIs to minimis</w:delText>
        </w:r>
        <w:r w:rsidR="00ED0BA7" w:rsidRPr="00F2219E" w:rsidDel="00270DA3">
          <w:rPr>
            <w:rFonts w:ascii="Microsoft New Tai Lue" w:eastAsia="Times New Roman" w:hAnsi="Microsoft New Tai Lue" w:cs="Microsoft New Tai Lue"/>
          </w:rPr>
          <w:delText xml:space="preserve">e the number of calls and information pulled and stored will </w:delText>
        </w:r>
        <w:r w:rsidDel="00270DA3">
          <w:rPr>
            <w:rFonts w:ascii="Microsoft New Tai Lue" w:eastAsia="Times New Roman" w:hAnsi="Microsoft New Tai Lue" w:cs="Microsoft New Tai Lue"/>
          </w:rPr>
          <w:delText>it</w:delText>
        </w:r>
        <w:r w:rsidR="00ED0BA7" w:rsidRPr="00F2219E" w:rsidDel="00270DA3">
          <w:rPr>
            <w:rFonts w:ascii="Microsoft New Tai Lue" w:eastAsia="Times New Roman" w:hAnsi="Microsoft New Tai Lue" w:cs="Microsoft New Tai Lue"/>
          </w:rPr>
          <w:delText xml:space="preserve"> be </w:delText>
        </w:r>
        <w:r w:rsidDel="00270DA3">
          <w:rPr>
            <w:rFonts w:ascii="Microsoft New Tai Lue" w:eastAsia="Times New Roman" w:hAnsi="Microsoft New Tai Lue" w:cs="Microsoft New Tai Lue"/>
          </w:rPr>
          <w:delText>possible</w:delText>
        </w:r>
        <w:r w:rsidR="00ED0BA7" w:rsidRPr="00F2219E" w:rsidDel="00270DA3">
          <w:rPr>
            <w:rFonts w:ascii="Microsoft New Tai Lue" w:eastAsia="Times New Roman" w:hAnsi="Microsoft New Tai Lue" w:cs="Microsoft New Tai Lue"/>
          </w:rPr>
          <w:delText xml:space="preserve"> to integrate with large number of bespoke systems </w:delText>
        </w:r>
        <w:r w:rsidDel="00270DA3">
          <w:rPr>
            <w:rFonts w:ascii="Microsoft New Tai Lue" w:eastAsia="Times New Roman" w:hAnsi="Microsoft New Tai Lue" w:cs="Microsoft New Tai Lue"/>
          </w:rPr>
          <w:delText>to transfer and obtain the data?</w:delText>
        </w:r>
      </w:del>
    </w:p>
    <w:p w14:paraId="1B3D09CE" w14:textId="4A311DB6" w:rsidR="00ED0BA7" w:rsidRPr="00F2219E" w:rsidDel="0005015A" w:rsidRDefault="009C130C" w:rsidP="00E2761F">
      <w:pPr>
        <w:tabs>
          <w:tab w:val="left" w:pos="2340"/>
        </w:tabs>
        <w:jc w:val="both"/>
        <w:rPr>
          <w:del w:id="91" w:author="Shruti Malani Krishnan" w:date="2017-09-05T09:18:00Z"/>
          <w:rFonts w:ascii="Microsoft New Tai Lue" w:eastAsia="Times New Roman" w:hAnsi="Microsoft New Tai Lue" w:cs="Microsoft New Tai Lue"/>
        </w:rPr>
        <w:pPrChange w:id="92" w:author="Shruti Malani Krishnan" w:date="2018-11-06T13:50:00Z">
          <w:pPr>
            <w:numPr>
              <w:numId w:val="4"/>
            </w:numPr>
            <w:ind w:left="2705" w:hanging="360"/>
            <w:jc w:val="both"/>
          </w:pPr>
        </w:pPrChange>
      </w:pPr>
      <w:del w:id="93" w:author="Shruti Malani Krishnan" w:date="2017-09-05T09:18:00Z">
        <w:r w:rsidDel="0005015A">
          <w:rPr>
            <w:rFonts w:ascii="Microsoft New Tai Lue" w:eastAsia="Times New Roman" w:hAnsi="Microsoft New Tai Lue" w:cs="Microsoft New Tai Lue"/>
          </w:rPr>
          <w:delText>Would it be possible to integrate an</w:delText>
        </w:r>
        <w:r w:rsidR="00F2219E" w:rsidRPr="00F2219E" w:rsidDel="0005015A">
          <w:rPr>
            <w:rFonts w:ascii="Microsoft New Tai Lue" w:eastAsia="Times New Roman" w:hAnsi="Microsoft New Tai Lue" w:cs="Microsoft New Tai Lue"/>
          </w:rPr>
          <w:delText xml:space="preserve"> a</w:delText>
        </w:r>
        <w:r w:rsidDel="0005015A">
          <w:rPr>
            <w:rFonts w:ascii="Microsoft New Tai Lue" w:eastAsia="Times New Roman" w:hAnsi="Microsoft New Tai Lue" w:cs="Microsoft New Tai Lue"/>
          </w:rPr>
          <w:delText>dditional</w:delText>
        </w:r>
        <w:r w:rsidR="00F2219E" w:rsidRPr="00F2219E" w:rsidDel="0005015A">
          <w:rPr>
            <w:rFonts w:ascii="Microsoft New Tai Lue" w:eastAsia="Times New Roman" w:hAnsi="Microsoft New Tai Lue" w:cs="Microsoft New Tai Lue"/>
          </w:rPr>
          <w:delText xml:space="preserve"> messaging queue system that will allow </w:delText>
        </w:r>
        <w:r w:rsidDel="0005015A">
          <w:rPr>
            <w:rFonts w:ascii="Microsoft New Tai Lue" w:eastAsia="Times New Roman" w:hAnsi="Microsoft New Tai Lue" w:cs="Microsoft New Tai Lue"/>
          </w:rPr>
          <w:delText xml:space="preserve">the company </w:delText>
        </w:r>
        <w:r w:rsidR="00F2219E" w:rsidRPr="00F2219E" w:rsidDel="0005015A">
          <w:rPr>
            <w:rFonts w:ascii="Microsoft New Tai Lue" w:eastAsia="Times New Roman" w:hAnsi="Microsoft New Tai Lue" w:cs="Microsoft New Tai Lue"/>
          </w:rPr>
          <w:delText>to overcome the limitations of the IBM Softlayer messaging queue</w:delText>
        </w:r>
        <w:r w:rsidDel="0005015A">
          <w:rPr>
            <w:rFonts w:ascii="Microsoft New Tai Lue" w:eastAsia="Times New Roman" w:hAnsi="Microsoft New Tai Lue" w:cs="Microsoft New Tai Lue"/>
          </w:rPr>
          <w:delText>?</w:delText>
        </w:r>
      </w:del>
    </w:p>
    <w:p w14:paraId="6CBC7F45" w14:textId="62A778A8" w:rsidR="00F2219E" w:rsidRPr="00F2219E" w:rsidDel="00E2761F" w:rsidRDefault="00F2219E" w:rsidP="00E2761F">
      <w:pPr>
        <w:tabs>
          <w:tab w:val="left" w:pos="2340"/>
        </w:tabs>
        <w:jc w:val="both"/>
        <w:rPr>
          <w:del w:id="94" w:author="Shruti Malani Krishnan" w:date="2018-11-06T13:49:00Z"/>
          <w:rFonts w:ascii="Microsoft New Tai Lue" w:eastAsia="Times New Roman" w:hAnsi="Microsoft New Tai Lue" w:cs="Microsoft New Tai Lue"/>
        </w:rPr>
        <w:pPrChange w:id="95" w:author="Shruti Malani Krishnan" w:date="2018-11-06T13:50:00Z">
          <w:pPr>
            <w:numPr>
              <w:numId w:val="4"/>
            </w:numPr>
            <w:ind w:left="2705" w:hanging="360"/>
            <w:jc w:val="both"/>
          </w:pPr>
        </w:pPrChange>
      </w:pPr>
      <w:del w:id="96" w:author="Shruti Malani Krishnan" w:date="2018-11-06T13:49:00Z">
        <w:r w:rsidRPr="00F2219E" w:rsidDel="00E2761F">
          <w:rPr>
            <w:rFonts w:ascii="Microsoft New Tai Lue" w:eastAsia="Times New Roman" w:hAnsi="Microsoft New Tai Lue" w:cs="Microsoft New Tai Lue"/>
          </w:rPr>
          <w:delText>Whether the system would be compliant with EU data regulations</w:delText>
        </w:r>
        <w:r w:rsidR="009C130C" w:rsidDel="00E2761F">
          <w:rPr>
            <w:rFonts w:ascii="Microsoft New Tai Lue" w:eastAsia="Times New Roman" w:hAnsi="Microsoft New Tai Lue" w:cs="Microsoft New Tai Lue"/>
          </w:rPr>
          <w:delText>?</w:delText>
        </w:r>
      </w:del>
    </w:p>
    <w:p w14:paraId="7E44AE5D" w14:textId="472C3005" w:rsidR="00F2219E" w:rsidRPr="00F2219E" w:rsidDel="00E2761F" w:rsidRDefault="009C130C" w:rsidP="00E2761F">
      <w:pPr>
        <w:tabs>
          <w:tab w:val="left" w:pos="2340"/>
        </w:tabs>
        <w:jc w:val="both"/>
        <w:rPr>
          <w:del w:id="97" w:author="Shruti Malani Krishnan" w:date="2018-11-06T13:49:00Z"/>
          <w:rFonts w:ascii="Microsoft New Tai Lue" w:eastAsia="Times New Roman" w:hAnsi="Microsoft New Tai Lue" w:cs="Microsoft New Tai Lue"/>
        </w:rPr>
        <w:pPrChange w:id="98" w:author="Shruti Malani Krishnan" w:date="2018-11-06T13:50:00Z">
          <w:pPr>
            <w:numPr>
              <w:numId w:val="4"/>
            </w:numPr>
            <w:ind w:left="2705" w:hanging="360"/>
            <w:jc w:val="both"/>
          </w:pPr>
        </w:pPrChange>
      </w:pPr>
      <w:del w:id="99" w:author="Shruti Malani Krishnan" w:date="2018-11-06T13:49:00Z">
        <w:r w:rsidDel="00E2761F">
          <w:rPr>
            <w:rFonts w:ascii="Microsoft New Tai Lue" w:eastAsia="Times New Roman" w:hAnsi="Microsoft New Tai Lue" w:cs="Microsoft New Tai Lue"/>
          </w:rPr>
          <w:delText>Will it be possible to create a</w:delText>
        </w:r>
        <w:r w:rsidR="00F2219E" w:rsidRPr="00F2219E" w:rsidDel="00E2761F">
          <w:rPr>
            <w:rFonts w:ascii="Microsoft New Tai Lue" w:eastAsia="Times New Roman" w:hAnsi="Microsoft New Tai Lue" w:cs="Microsoft New Tai Lue"/>
          </w:rPr>
          <w:delText xml:space="preserve"> personal identity for the digital world which will enable users to port their data as an asset class</w:delText>
        </w:r>
        <w:r w:rsidDel="00E2761F">
          <w:rPr>
            <w:rFonts w:ascii="Microsoft New Tai Lue" w:eastAsia="Times New Roman" w:hAnsi="Microsoft New Tai Lue" w:cs="Microsoft New Tai Lue"/>
          </w:rPr>
          <w:delText>?</w:delText>
        </w:r>
      </w:del>
    </w:p>
    <w:p w14:paraId="0A353F14" w14:textId="5641F3A3" w:rsidR="00F2219E" w:rsidRDefault="009C130C" w:rsidP="00E2761F">
      <w:pPr>
        <w:tabs>
          <w:tab w:val="left" w:pos="2340"/>
        </w:tabs>
        <w:jc w:val="both"/>
        <w:rPr>
          <w:ins w:id="100" w:author="Shruti Malani Krishnan" w:date="2017-09-05T09:18:00Z"/>
          <w:rFonts w:ascii="Microsoft New Tai Lue" w:eastAsia="Times New Roman" w:hAnsi="Microsoft New Tai Lue" w:cs="Microsoft New Tai Lue"/>
        </w:rPr>
        <w:pPrChange w:id="101" w:author="Shruti Malani Krishnan" w:date="2018-11-06T13:50:00Z">
          <w:pPr>
            <w:numPr>
              <w:numId w:val="4"/>
            </w:numPr>
            <w:ind w:left="2705" w:hanging="360"/>
            <w:jc w:val="both"/>
          </w:pPr>
        </w:pPrChange>
      </w:pPr>
      <w:del w:id="102" w:author="Shruti Malani Krishnan" w:date="2018-11-06T13:49:00Z">
        <w:r w:rsidDel="00E2761F">
          <w:rPr>
            <w:rFonts w:ascii="Microsoft New Tai Lue" w:eastAsia="Times New Roman" w:hAnsi="Microsoft New Tai Lue" w:cs="Microsoft New Tai Lue"/>
          </w:rPr>
          <w:delText>Would it be possible to</w:delText>
        </w:r>
        <w:r w:rsidR="00F2219E" w:rsidRPr="00F2219E" w:rsidDel="00E2761F">
          <w:rPr>
            <w:rFonts w:ascii="Microsoft New Tai Lue" w:eastAsia="Times New Roman" w:hAnsi="Microsoft New Tai Lue" w:cs="Microsoft New Tai Lue"/>
          </w:rPr>
          <w:delText xml:space="preserve"> </w:delText>
        </w:r>
      </w:del>
      <w:del w:id="103" w:author="Shruti Malani Krishnan" w:date="2017-11-30T03:55:00Z">
        <w:r w:rsidR="00F2219E" w:rsidRPr="00F2219E" w:rsidDel="00D203B9">
          <w:rPr>
            <w:rFonts w:ascii="Microsoft New Tai Lue" w:eastAsia="Times New Roman" w:hAnsi="Microsoft New Tai Lue" w:cs="Microsoft New Tai Lue"/>
          </w:rPr>
          <w:delText xml:space="preserve">capture </w:delText>
        </w:r>
      </w:del>
      <w:del w:id="104" w:author="Shruti Malani Krishnan" w:date="2018-11-06T13:49:00Z">
        <w:r w:rsidR="00F2219E" w:rsidRPr="00F2219E" w:rsidDel="00E2761F">
          <w:rPr>
            <w:rFonts w:ascii="Microsoft New Tai Lue" w:eastAsia="Times New Roman" w:hAnsi="Microsoft New Tai Lue" w:cs="Microsoft New Tai Lue"/>
          </w:rPr>
          <w:delText>user behavio</w:delText>
        </w:r>
        <w:r w:rsidR="00F2219E" w:rsidDel="00E2761F">
          <w:rPr>
            <w:rFonts w:ascii="Microsoft New Tai Lue" w:eastAsia="Times New Roman" w:hAnsi="Microsoft New Tai Lue" w:cs="Microsoft New Tai Lue"/>
          </w:rPr>
          <w:delText>u</w:delText>
        </w:r>
        <w:r w:rsidR="00F2219E" w:rsidRPr="00F2219E" w:rsidDel="00E2761F">
          <w:rPr>
            <w:rFonts w:ascii="Microsoft New Tai Lue" w:eastAsia="Times New Roman" w:hAnsi="Microsoft New Tai Lue" w:cs="Microsoft New Tai Lue"/>
          </w:rPr>
          <w:delText>r</w:delText>
        </w:r>
      </w:del>
      <w:del w:id="105" w:author="Shruti Malani Krishnan" w:date="2017-11-30T03:56:00Z">
        <w:r w:rsidR="00F2219E" w:rsidRPr="00F2219E" w:rsidDel="00D203B9">
          <w:rPr>
            <w:rFonts w:ascii="Microsoft New Tai Lue" w:eastAsia="Times New Roman" w:hAnsi="Microsoft New Tai Lue" w:cs="Microsoft New Tai Lue"/>
          </w:rPr>
          <w:delText xml:space="preserve"> </w:delText>
        </w:r>
      </w:del>
      <w:del w:id="106" w:author="Shruti Malani Krishnan" w:date="2018-11-06T13:49:00Z">
        <w:r w:rsidR="00F2219E" w:rsidRPr="00F2219E" w:rsidDel="00E2761F">
          <w:rPr>
            <w:rFonts w:ascii="Microsoft New Tai Lue" w:eastAsia="Times New Roman" w:hAnsi="Microsoft New Tai Lue" w:cs="Microsoft New Tai Lue"/>
          </w:rPr>
          <w:delText xml:space="preserve">on </w:delText>
        </w:r>
      </w:del>
      <w:del w:id="107" w:author="Shruti Malani Krishnan" w:date="2017-11-30T03:55:00Z">
        <w:r w:rsidR="00F2219E" w:rsidRPr="00F2219E" w:rsidDel="00D203B9">
          <w:rPr>
            <w:rFonts w:ascii="Microsoft New Tai Lue" w:eastAsia="Times New Roman" w:hAnsi="Microsoft New Tai Lue" w:cs="Microsoft New Tai Lue"/>
          </w:rPr>
          <w:delText>mobile devices</w:delText>
        </w:r>
        <w:r w:rsidDel="00D203B9">
          <w:rPr>
            <w:rFonts w:ascii="Microsoft New Tai Lue" w:eastAsia="Times New Roman" w:hAnsi="Microsoft New Tai Lue" w:cs="Microsoft New Tai Lue"/>
          </w:rPr>
          <w:delText>,</w:delText>
        </w:r>
        <w:r w:rsidR="00F2219E" w:rsidRPr="00F2219E" w:rsidDel="00D203B9">
          <w:rPr>
            <w:rFonts w:ascii="Microsoft New Tai Lue" w:eastAsia="Times New Roman" w:hAnsi="Microsoft New Tai Lue" w:cs="Microsoft New Tai Lue"/>
          </w:rPr>
          <w:delText xml:space="preserve"> especially </w:delText>
        </w:r>
      </w:del>
      <w:del w:id="108" w:author="Shruti Malani Krishnan" w:date="2018-11-06T13:49:00Z">
        <w:r w:rsidR="00F2219E" w:rsidRPr="00F2219E" w:rsidDel="00E2761F">
          <w:rPr>
            <w:rFonts w:ascii="Microsoft New Tai Lue" w:eastAsia="Times New Roman" w:hAnsi="Microsoft New Tai Lue" w:cs="Microsoft New Tai Lue"/>
          </w:rPr>
          <w:delText>iOS and Android</w:delText>
        </w:r>
        <w:r w:rsidDel="00E2761F">
          <w:rPr>
            <w:rFonts w:ascii="Microsoft New Tai Lue" w:eastAsia="Times New Roman" w:hAnsi="Microsoft New Tai Lue" w:cs="Microsoft New Tai Lue"/>
          </w:rPr>
          <w:delText>,</w:delText>
        </w:r>
        <w:r w:rsidR="00F2219E" w:rsidRPr="00F2219E" w:rsidDel="00E2761F">
          <w:rPr>
            <w:rFonts w:ascii="Microsoft New Tai Lue" w:eastAsia="Times New Roman" w:hAnsi="Microsoft New Tai Lue" w:cs="Microsoft New Tai Lue"/>
          </w:rPr>
          <w:delText xml:space="preserve"> while </w:delText>
        </w:r>
      </w:del>
      <w:del w:id="109" w:author="Shruti Malani Krishnan" w:date="2017-11-30T03:56:00Z">
        <w:r w:rsidR="00F2219E" w:rsidRPr="00F2219E" w:rsidDel="00D203B9">
          <w:rPr>
            <w:rFonts w:ascii="Microsoft New Tai Lue" w:eastAsia="Times New Roman" w:hAnsi="Microsoft New Tai Lue" w:cs="Microsoft New Tai Lue"/>
          </w:rPr>
          <w:delText xml:space="preserve">not impacting </w:delText>
        </w:r>
      </w:del>
      <w:del w:id="110" w:author="Shruti Malani Krishnan" w:date="2018-11-06T13:49:00Z">
        <w:r w:rsidR="00F2219E" w:rsidRPr="00F2219E" w:rsidDel="00E2761F">
          <w:rPr>
            <w:rFonts w:ascii="Microsoft New Tai Lue" w:eastAsia="Times New Roman" w:hAnsi="Microsoft New Tai Lue" w:cs="Microsoft New Tai Lue"/>
          </w:rPr>
          <w:delText>battery life</w:delText>
        </w:r>
        <w:r w:rsidDel="00E2761F">
          <w:rPr>
            <w:rFonts w:ascii="Microsoft New Tai Lue" w:eastAsia="Times New Roman" w:hAnsi="Microsoft New Tai Lue" w:cs="Microsoft New Tai Lue"/>
          </w:rPr>
          <w:delText>?</w:delText>
        </w:r>
      </w:del>
    </w:p>
    <w:p w14:paraId="7CFEB3BB" w14:textId="7592CD29" w:rsidR="0005015A" w:rsidRPr="00ED0BA7" w:rsidDel="0005015A" w:rsidRDefault="0005015A" w:rsidP="00ED0BA7">
      <w:pPr>
        <w:numPr>
          <w:ilvl w:val="0"/>
          <w:numId w:val="4"/>
        </w:numPr>
        <w:jc w:val="both"/>
        <w:rPr>
          <w:del w:id="111" w:author="Shruti Malani Krishnan" w:date="2017-09-05T09:18:00Z"/>
          <w:rFonts w:ascii="Microsoft New Tai Lue" w:eastAsia="Times New Roman" w:hAnsi="Microsoft New Tai Lue" w:cs="Microsoft New Tai Lue"/>
        </w:rPr>
      </w:pPr>
    </w:p>
    <w:p w14:paraId="08A8BF10" w14:textId="3E793411" w:rsidR="00642BC0" w:rsidRPr="002B6167" w:rsidRDefault="003F3287" w:rsidP="00642BC0">
      <w:pPr>
        <w:pStyle w:val="Heading1"/>
        <w:ind w:hanging="1985"/>
      </w:pPr>
      <w:r w:rsidRPr="00DD6446">
        <w:rPr>
          <w:rFonts w:ascii="Microsoft New Tai Lue" w:hAnsi="Microsoft New Tai Lue" w:cs="Microsoft New Tai Lue"/>
          <w:b w:val="0"/>
          <w:noProof/>
          <w:color w:val="808080"/>
          <w:sz w:val="22"/>
          <w:szCs w:val="28"/>
          <w:lang w:val="en-US"/>
        </w:rPr>
        <mc:AlternateContent>
          <mc:Choice Requires="wps">
            <w:drawing>
              <wp:anchor distT="0" distB="0" distL="114300" distR="114300" simplePos="0" relativeHeight="251652096" behindDoc="0" locked="0" layoutInCell="1" allowOverlap="1" wp14:anchorId="28273FEF" wp14:editId="122350A7">
                <wp:simplePos x="0" y="0"/>
                <wp:positionH relativeFrom="column">
                  <wp:posOffset>-3810</wp:posOffset>
                </wp:positionH>
                <wp:positionV relativeFrom="paragraph">
                  <wp:posOffset>701675</wp:posOffset>
                </wp:positionV>
                <wp:extent cx="5726430" cy="0"/>
                <wp:effectExtent l="8890" t="15875" r="30480" b="22225"/>
                <wp:wrapNone/>
                <wp:docPr id="11"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4DC83691" id="AutoShape_x0020_222" o:spid="_x0000_s1026" type="#_x0000_t32" style="position:absolute;margin-left:-.3pt;margin-top:55.25pt;width:450.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" strokecolor="#7f0000" strokeweight="1.25pt"/>
            </w:pict>
          </mc:Fallback>
        </mc:AlternateContent>
      </w:r>
      <w:r w:rsidR="003B1894">
        <w:rPr>
          <w:rFonts w:ascii="Microsoft Sans Serif" w:hAnsi="Microsoft Sans Serif" w:cs="Microsoft Sans Serif"/>
          <w:i w:val="0"/>
          <w:color w:val="D9D9D9"/>
          <w:sz w:val="96"/>
          <w:szCs w:val="144"/>
          <w:lang w:val="en-GB"/>
        </w:rPr>
        <w:t>7</w:t>
      </w:r>
      <w:r w:rsidR="00642BC0">
        <w:tab/>
      </w:r>
      <w:r w:rsidR="00DD6446" w:rsidRPr="00DD6446">
        <w:rPr>
          <w:rFonts w:ascii="Calibri" w:hAnsi="Calibri" w:cs="Calibri"/>
          <w:i w:val="0"/>
          <w:color w:val="808080"/>
          <w:sz w:val="40"/>
          <w:szCs w:val="56"/>
          <w:lang w:val="en-GB"/>
        </w:rPr>
        <w:t>How the Uncertainties Were Overcome</w:t>
      </w:r>
    </w:p>
    <w:p w14:paraId="037885E8" w14:textId="40EDBF94" w:rsidR="00F2219E" w:rsidRDefault="00DD6446" w:rsidP="00F2219E">
      <w:pPr>
        <w:rPr>
          <w:rFonts w:ascii="Microsoft New Tai Lue" w:hAnsi="Microsoft New Tai Lue" w:cs="Microsoft New Tai Lue"/>
        </w:rPr>
      </w:pPr>
      <w:r>
        <w:rPr>
          <w:rFonts w:ascii="Microsoft New Tai Lue" w:hAnsi="Microsoft New Tai Lue" w:cs="Microsoft New Tai Lue"/>
        </w:rPr>
        <w:t xml:space="preserve">The scientific/technological uncertainties outlined above </w:t>
      </w:r>
      <w:r w:rsidR="009127B0">
        <w:rPr>
          <w:rFonts w:ascii="Microsoft New Tai Lue" w:hAnsi="Microsoft New Tai Lue" w:cs="Microsoft New Tai Lue"/>
        </w:rPr>
        <w:t xml:space="preserve">required substantial research &amp; development work and </w:t>
      </w:r>
      <w:r>
        <w:rPr>
          <w:rFonts w:ascii="Microsoft New Tai Lue" w:hAnsi="Microsoft New Tai Lue" w:cs="Microsoft New Tai Lue"/>
        </w:rPr>
        <w:t>were</w:t>
      </w:r>
      <w:r w:rsidR="009127B0">
        <w:rPr>
          <w:rFonts w:ascii="Microsoft New Tai Lue" w:hAnsi="Microsoft New Tai Lue" w:cs="Microsoft New Tai Lue"/>
        </w:rPr>
        <w:t xml:space="preserve"> addressed</w:t>
      </w:r>
      <w:r>
        <w:rPr>
          <w:rFonts w:ascii="Microsoft New Tai Lue" w:hAnsi="Microsoft New Tai Lue" w:cs="Microsoft New Tai Lue"/>
        </w:rPr>
        <w:t xml:space="preserve"> as follows:</w:t>
      </w:r>
    </w:p>
    <w:p w14:paraId="78CFA518" w14:textId="77777777" w:rsidR="00E2761F" w:rsidRPr="00E2761F" w:rsidRDefault="00E2761F" w:rsidP="00E2761F">
      <w:pPr>
        <w:rPr>
          <w:ins w:id="112" w:author="Shruti Malani Krishnan" w:date="2018-11-06T13:50:00Z"/>
          <w:rFonts w:ascii="Microsoft New Tai Lue" w:eastAsia="Times New Roman" w:hAnsi="Microsoft New Tai Lue" w:cs="Microsoft New Tai Lue"/>
        </w:rPr>
      </w:pPr>
      <w:ins w:id="113" w:author="Shruti Malani Krishnan" w:date="2018-11-06T13:50:00Z">
        <w:r w:rsidRPr="00E2761F">
          <w:rPr>
            <w:rFonts w:ascii="Microsoft New Tai Lue" w:eastAsia="Times New Roman" w:hAnsi="Microsoft New Tai Lue" w:cs="Microsoft New Tai Lue"/>
          </w:rPr>
          <w:t xml:space="preserve">a)  The company pioneered a solution to bring an instant data offering to the market in a privacy-led approach. Traditionally </w:t>
        </w:r>
        <w:r w:rsidRPr="00E2761F">
          <w:rPr>
            <w:rFonts w:ascii="Microsoft New Tai Lue" w:eastAsia="Times New Roman" w:hAnsi="Microsoft New Tai Lue" w:cs="Microsoft New Tai Lue"/>
          </w:rPr>
          <w:lastRenderedPageBreak/>
          <w:t xml:space="preserve">market research industry solutions have focused on solely the type of information gathering that can be done. The company has developed a way to capture valuable </w:t>
        </w:r>
        <w:proofErr w:type="spellStart"/>
        <w:r w:rsidRPr="00E2761F">
          <w:rPr>
            <w:rFonts w:ascii="Microsoft New Tai Lue" w:eastAsia="Times New Roman" w:hAnsi="Microsoft New Tai Lue" w:cs="Microsoft New Tai Lue"/>
          </w:rPr>
          <w:t>behavioraly</w:t>
        </w:r>
        <w:proofErr w:type="spellEnd"/>
        <w:r w:rsidRPr="00E2761F">
          <w:rPr>
            <w:rFonts w:ascii="Microsoft New Tai Lue" w:eastAsia="Times New Roman" w:hAnsi="Microsoft New Tai Lue" w:cs="Microsoft New Tai Lue"/>
          </w:rPr>
          <w:t xml:space="preserve"> data with up to 90 days of browsing </w:t>
        </w:r>
        <w:proofErr w:type="spellStart"/>
        <w:r w:rsidRPr="00E2761F">
          <w:rPr>
            <w:rFonts w:ascii="Microsoft New Tai Lue" w:eastAsia="Times New Roman" w:hAnsi="Microsoft New Tai Lue" w:cs="Microsoft New Tai Lue"/>
          </w:rPr>
          <w:t>behavior</w:t>
        </w:r>
        <w:proofErr w:type="spellEnd"/>
        <w:r w:rsidRPr="00E2761F">
          <w:rPr>
            <w:rFonts w:ascii="Microsoft New Tai Lue" w:eastAsia="Times New Roman" w:hAnsi="Microsoft New Tai Lue" w:cs="Microsoft New Tai Lue"/>
          </w:rPr>
          <w:t xml:space="preserve"> captured in less than a minute using </w:t>
        </w:r>
        <w:proofErr w:type="spellStart"/>
        <w:r w:rsidRPr="00E2761F">
          <w:rPr>
            <w:rFonts w:ascii="Microsoft New Tai Lue" w:eastAsia="Times New Roman" w:hAnsi="Microsoft New Tai Lue" w:cs="Microsoft New Tai Lue"/>
          </w:rPr>
          <w:t>broser</w:t>
        </w:r>
        <w:proofErr w:type="spellEnd"/>
        <w:r w:rsidRPr="00E2761F">
          <w:rPr>
            <w:rFonts w:ascii="Microsoft New Tai Lue" w:eastAsia="Times New Roman" w:hAnsi="Microsoft New Tai Lue" w:cs="Microsoft New Tai Lue"/>
          </w:rPr>
          <w:t xml:space="preserve"> extension store approved technology. The proprietary solution is now under testing to be packaged as a SaaS offering to brands, agencies and research companies. Further research will need to be done to see if it is feasible to bring the instant data offering to mobile platforms</w:t>
        </w:r>
      </w:ins>
    </w:p>
    <w:p w14:paraId="50FD8FEA" w14:textId="77777777" w:rsidR="00E2761F" w:rsidRPr="00E2761F" w:rsidRDefault="00E2761F" w:rsidP="00E2761F">
      <w:pPr>
        <w:rPr>
          <w:ins w:id="114" w:author="Shruti Malani Krishnan" w:date="2018-11-06T13:50:00Z"/>
          <w:rFonts w:ascii="Microsoft New Tai Lue" w:eastAsia="Times New Roman" w:hAnsi="Microsoft New Tai Lue" w:cs="Microsoft New Tai Lue"/>
        </w:rPr>
      </w:pPr>
      <w:ins w:id="115" w:author="Shruti Malani Krishnan" w:date="2018-11-06T13:50:00Z">
        <w:r w:rsidRPr="00E2761F">
          <w:rPr>
            <w:rFonts w:ascii="Microsoft New Tai Lue" w:eastAsia="Times New Roman" w:hAnsi="Microsoft New Tai Lue" w:cs="Microsoft New Tai Lue"/>
          </w:rPr>
          <w:t xml:space="preserve">b)  Developing the instant data offering has been a great break-through for research, however the data is only meaningful when it can be </w:t>
        </w:r>
        <w:proofErr w:type="spellStart"/>
        <w:r w:rsidRPr="00E2761F">
          <w:rPr>
            <w:rFonts w:ascii="Microsoft New Tai Lue" w:eastAsia="Times New Roman" w:hAnsi="Microsoft New Tai Lue" w:cs="Microsoft New Tai Lue"/>
          </w:rPr>
          <w:t>analyzed</w:t>
        </w:r>
        <w:proofErr w:type="spellEnd"/>
        <w:r w:rsidRPr="00E2761F">
          <w:rPr>
            <w:rFonts w:ascii="Microsoft New Tai Lue" w:eastAsia="Times New Roman" w:hAnsi="Microsoft New Tai Lue" w:cs="Microsoft New Tai Lue"/>
          </w:rPr>
          <w:t xml:space="preserve"> in a timely fashion too. The company undertook the challenge to automate the data cleansing and analysis of 3 </w:t>
        </w:r>
        <w:proofErr w:type="spellStart"/>
        <w:r w:rsidRPr="00E2761F">
          <w:rPr>
            <w:rFonts w:ascii="Microsoft New Tai Lue" w:eastAsia="Times New Roman" w:hAnsi="Microsoft New Tai Lue" w:cs="Microsoft New Tai Lue"/>
          </w:rPr>
          <w:t>pices</w:t>
        </w:r>
        <w:proofErr w:type="spellEnd"/>
        <w:r w:rsidRPr="00E2761F">
          <w:rPr>
            <w:rFonts w:ascii="Microsoft New Tai Lue" w:eastAsia="Times New Roman" w:hAnsi="Microsoft New Tai Lue" w:cs="Microsoft New Tai Lue"/>
          </w:rPr>
          <w:t xml:space="preserve"> of key information URL, user journey with visit date/time and referrals, and parsing URLs for data such as customer journey, search terms, qualifiers or referral sources. After developing the algorithms to do so, the company iterated on how to make it work in almost real-time by optimizing the way the data is sent to the server, loaded into data tables and </w:t>
        </w:r>
        <w:proofErr w:type="spellStart"/>
        <w:r w:rsidRPr="00E2761F">
          <w:rPr>
            <w:rFonts w:ascii="Microsoft New Tai Lue" w:eastAsia="Times New Roman" w:hAnsi="Microsoft New Tai Lue" w:cs="Microsoft New Tai Lue"/>
          </w:rPr>
          <w:t>analyzed</w:t>
        </w:r>
        <w:proofErr w:type="spellEnd"/>
        <w:r w:rsidRPr="00E2761F">
          <w:rPr>
            <w:rFonts w:ascii="Microsoft New Tai Lue" w:eastAsia="Times New Roman" w:hAnsi="Microsoft New Tai Lue" w:cs="Microsoft New Tai Lue"/>
          </w:rPr>
          <w:t xml:space="preserve"> to display results in a visual dashboard for clients to use</w:t>
        </w:r>
      </w:ins>
    </w:p>
    <w:p w14:paraId="2A86EA23" w14:textId="77777777" w:rsidR="00E2761F" w:rsidRPr="00E2761F" w:rsidRDefault="00E2761F" w:rsidP="00E2761F">
      <w:pPr>
        <w:rPr>
          <w:ins w:id="116" w:author="Shruti Malani Krishnan" w:date="2018-11-06T13:50:00Z"/>
          <w:rFonts w:ascii="Microsoft New Tai Lue" w:eastAsia="Times New Roman" w:hAnsi="Microsoft New Tai Lue" w:cs="Microsoft New Tai Lue"/>
        </w:rPr>
      </w:pPr>
      <w:ins w:id="117" w:author="Shruti Malani Krishnan" w:date="2018-11-06T13:50:00Z">
        <w:r w:rsidRPr="00E2761F">
          <w:rPr>
            <w:rFonts w:ascii="Microsoft New Tai Lue" w:eastAsia="Times New Roman" w:hAnsi="Microsoft New Tai Lue" w:cs="Microsoft New Tai Lue"/>
          </w:rPr>
          <w:t xml:space="preserve">c)  The company had developed instant data and analytics to begin the presentation of 'big data' in a </w:t>
        </w:r>
        <w:proofErr w:type="spellStart"/>
        <w:r w:rsidRPr="00E2761F">
          <w:rPr>
            <w:rFonts w:ascii="Microsoft New Tai Lue" w:eastAsia="Times New Roman" w:hAnsi="Microsoft New Tai Lue" w:cs="Microsoft New Tai Lue"/>
          </w:rPr>
          <w:t>byte</w:t>
        </w:r>
        <w:proofErr w:type="spellEnd"/>
        <w:r w:rsidRPr="00E2761F">
          <w:rPr>
            <w:rFonts w:ascii="Microsoft New Tai Lue" w:eastAsia="Times New Roman" w:hAnsi="Microsoft New Tai Lue" w:cs="Microsoft New Tai Lue"/>
          </w:rPr>
          <w:t xml:space="preserve">-sized insights format. In order to </w:t>
        </w:r>
        <w:proofErr w:type="spellStart"/>
        <w:r w:rsidRPr="00E2761F">
          <w:rPr>
            <w:rFonts w:ascii="Microsoft New Tai Lue" w:eastAsia="Times New Roman" w:hAnsi="Microsoft New Tai Lue" w:cs="Microsoft New Tai Lue"/>
          </w:rPr>
          <w:t>analyze</w:t>
        </w:r>
        <w:proofErr w:type="spellEnd"/>
        <w:r w:rsidRPr="00E2761F">
          <w:rPr>
            <w:rFonts w:ascii="Microsoft New Tai Lue" w:eastAsia="Times New Roman" w:hAnsi="Microsoft New Tai Lue" w:cs="Microsoft New Tai Lue"/>
          </w:rPr>
          <w:t xml:space="preserve"> data for audiences for media planning and strategic insights, the client also </w:t>
        </w:r>
        <w:proofErr w:type="spellStart"/>
        <w:r w:rsidRPr="00E2761F">
          <w:rPr>
            <w:rFonts w:ascii="Microsoft New Tai Lue" w:eastAsia="Times New Roman" w:hAnsi="Microsoft New Tai Lue" w:cs="Microsoft New Tai Lue"/>
          </w:rPr>
          <w:t>neeed</w:t>
        </w:r>
        <w:proofErr w:type="spellEnd"/>
        <w:r w:rsidRPr="00E2761F">
          <w:rPr>
            <w:rFonts w:ascii="Microsoft New Tai Lue" w:eastAsia="Times New Roman" w:hAnsi="Microsoft New Tai Lue" w:cs="Microsoft New Tai Lue"/>
          </w:rPr>
          <w:t xml:space="preserve"> filtering, grouping and custom analysis capabilities built into the tool. The challenge with these functions was to ensure that the user's data continued to be anonymized while providing clients the ability to segment the audience and </w:t>
        </w:r>
        <w:proofErr w:type="spellStart"/>
        <w:r w:rsidRPr="00E2761F">
          <w:rPr>
            <w:rFonts w:ascii="Microsoft New Tai Lue" w:eastAsia="Times New Roman" w:hAnsi="Microsoft New Tai Lue" w:cs="Microsoft New Tai Lue"/>
          </w:rPr>
          <w:t>analyze</w:t>
        </w:r>
        <w:proofErr w:type="spellEnd"/>
        <w:r w:rsidRPr="00E2761F">
          <w:rPr>
            <w:rFonts w:ascii="Microsoft New Tai Lue" w:eastAsia="Times New Roman" w:hAnsi="Microsoft New Tai Lue" w:cs="Microsoft New Tai Lue"/>
          </w:rPr>
          <w:t xml:space="preserve"> further. The company started the research to provide filtering capability on the online platform. Further research is being undertaken on how to group and do custom queries on these large data sets without having lag due to database connection issues and query related timeouts</w:t>
        </w:r>
      </w:ins>
    </w:p>
    <w:p w14:paraId="14D10A4C" w14:textId="77777777" w:rsidR="00E2761F" w:rsidRPr="00E2761F" w:rsidRDefault="00E2761F" w:rsidP="00E2761F">
      <w:pPr>
        <w:rPr>
          <w:ins w:id="118" w:author="Shruti Malani Krishnan" w:date="2018-11-06T13:50:00Z"/>
          <w:rFonts w:ascii="Microsoft New Tai Lue" w:eastAsia="Times New Roman" w:hAnsi="Microsoft New Tai Lue" w:cs="Microsoft New Tai Lue"/>
        </w:rPr>
      </w:pPr>
      <w:ins w:id="119" w:author="Shruti Malani Krishnan" w:date="2018-11-06T13:50:00Z">
        <w:r w:rsidRPr="00E2761F">
          <w:rPr>
            <w:rFonts w:ascii="Microsoft New Tai Lue" w:eastAsia="Times New Roman" w:hAnsi="Microsoft New Tai Lue" w:cs="Microsoft New Tai Lue"/>
          </w:rPr>
          <w:t xml:space="preserve">d)  Continuing the research on capturing on-site </w:t>
        </w:r>
        <w:proofErr w:type="spellStart"/>
        <w:r w:rsidRPr="00E2761F">
          <w:rPr>
            <w:rFonts w:ascii="Microsoft New Tai Lue" w:eastAsia="Times New Roman" w:hAnsi="Microsoft New Tai Lue" w:cs="Microsoft New Tai Lue"/>
          </w:rPr>
          <w:t>behavior</w:t>
        </w:r>
        <w:proofErr w:type="spellEnd"/>
        <w:r w:rsidRPr="00E2761F">
          <w:rPr>
            <w:rFonts w:ascii="Microsoft New Tai Lue" w:eastAsia="Times New Roman" w:hAnsi="Microsoft New Tai Lue" w:cs="Microsoft New Tai Lue"/>
          </w:rPr>
          <w:t xml:space="preserve"> from browser extensions, the company has built their own mobile browser on both iOS and Android platforms to provide consumers with a privacy </w:t>
        </w:r>
        <w:proofErr w:type="spellStart"/>
        <w:r w:rsidRPr="00E2761F">
          <w:rPr>
            <w:rFonts w:ascii="Microsoft New Tai Lue" w:eastAsia="Times New Roman" w:hAnsi="Microsoft New Tai Lue" w:cs="Microsoft New Tai Lue"/>
          </w:rPr>
          <w:t>centered</w:t>
        </w:r>
        <w:proofErr w:type="spellEnd"/>
        <w:r w:rsidRPr="00E2761F">
          <w:rPr>
            <w:rFonts w:ascii="Microsoft New Tai Lue" w:eastAsia="Times New Roman" w:hAnsi="Microsoft New Tai Lue" w:cs="Microsoft New Tai Lue"/>
          </w:rPr>
          <w:t xml:space="preserve"> experience, more control of their web experience and a way to capture on-site </w:t>
        </w:r>
        <w:proofErr w:type="spellStart"/>
        <w:r w:rsidRPr="00E2761F">
          <w:rPr>
            <w:rFonts w:ascii="Microsoft New Tai Lue" w:eastAsia="Times New Roman" w:hAnsi="Microsoft New Tai Lue" w:cs="Microsoft New Tai Lue"/>
          </w:rPr>
          <w:t>behavior</w:t>
        </w:r>
        <w:proofErr w:type="spellEnd"/>
        <w:r w:rsidRPr="00E2761F">
          <w:rPr>
            <w:rFonts w:ascii="Microsoft New Tai Lue" w:eastAsia="Times New Roman" w:hAnsi="Microsoft New Tai Lue" w:cs="Microsoft New Tai Lue"/>
          </w:rPr>
          <w:t xml:space="preserve"> on the mobile browser at the same time to drive further value for users and clients. The enhancements allow the company to capture </w:t>
        </w:r>
        <w:r w:rsidRPr="00E2761F">
          <w:rPr>
            <w:rFonts w:ascii="Microsoft New Tai Lue" w:eastAsia="Times New Roman" w:hAnsi="Microsoft New Tai Lue" w:cs="Microsoft New Tai Lue"/>
          </w:rPr>
          <w:lastRenderedPageBreak/>
          <w:t xml:space="preserve">shopping habits in detail from basket value to products purchased on e-commerce sites. They were also able to further optimize the data capture process to allow for remote changes to be introduced. Further research is being undertaken to streamline the </w:t>
        </w:r>
        <w:proofErr w:type="spellStart"/>
        <w:r w:rsidRPr="00E2761F">
          <w:rPr>
            <w:rFonts w:ascii="Microsoft New Tai Lue" w:eastAsia="Times New Roman" w:hAnsi="Microsoft New Tai Lue" w:cs="Microsoft New Tai Lue"/>
          </w:rPr>
          <w:t>idnetification</w:t>
        </w:r>
        <w:proofErr w:type="spellEnd"/>
        <w:r w:rsidRPr="00E2761F">
          <w:rPr>
            <w:rFonts w:ascii="Microsoft New Tai Lue" w:eastAsia="Times New Roman" w:hAnsi="Microsoft New Tai Lue" w:cs="Microsoft New Tai Lue"/>
          </w:rPr>
          <w:t xml:space="preserve"> of elements to track on a site, and only referencing a single place across all platforms to create a sustainable way for capturing these </w:t>
        </w:r>
        <w:proofErr w:type="spellStart"/>
        <w:r w:rsidRPr="00E2761F">
          <w:rPr>
            <w:rFonts w:ascii="Microsoft New Tai Lue" w:eastAsia="Times New Roman" w:hAnsi="Microsoft New Tai Lue" w:cs="Microsoft New Tai Lue"/>
          </w:rPr>
          <w:t>behaviors</w:t>
        </w:r>
        <w:proofErr w:type="spellEnd"/>
      </w:ins>
    </w:p>
    <w:p w14:paraId="3284C753" w14:textId="77777777" w:rsidR="00E2761F" w:rsidRPr="00E2761F" w:rsidRDefault="00E2761F" w:rsidP="00E2761F">
      <w:pPr>
        <w:rPr>
          <w:ins w:id="120" w:author="Shruti Malani Krishnan" w:date="2018-11-06T13:50:00Z"/>
          <w:rFonts w:ascii="Microsoft New Tai Lue" w:eastAsia="Times New Roman" w:hAnsi="Microsoft New Tai Lue" w:cs="Microsoft New Tai Lue"/>
        </w:rPr>
      </w:pPr>
      <w:ins w:id="121" w:author="Shruti Malani Krishnan" w:date="2018-11-06T13:50:00Z">
        <w:r w:rsidRPr="00E2761F">
          <w:rPr>
            <w:rFonts w:ascii="Microsoft New Tai Lue" w:eastAsia="Times New Roman" w:hAnsi="Microsoft New Tai Lue" w:cs="Microsoft New Tai Lue"/>
          </w:rPr>
          <w:t>e)  The company has always been operating under a customer first mind-set with transparency at the core of the business model. As EU GDPR regulation requirements have been clarified however, it has been an interesting few challenges on the type of details to be provided to the user at each point of contact, without overwhelming them, and to get an informed consent on every activity undertaken by the user. There has been a renewed focus on evaluating and designing a user experience so that the platform not only met but exceeded the requirements set out under GDPR. This was especially challenging when communicating the details of data related transactions on smaller, i.e. mobile screens as there is limited on-screen space to work with. The company has been able to finalize a solution and implementation is underway across all its platforms.</w:t>
        </w:r>
      </w:ins>
    </w:p>
    <w:p w14:paraId="2ADF7A18" w14:textId="77777777" w:rsidR="00E2761F" w:rsidRPr="00E2761F" w:rsidRDefault="00E2761F" w:rsidP="00E2761F">
      <w:pPr>
        <w:rPr>
          <w:ins w:id="122" w:author="Shruti Malani Krishnan" w:date="2018-11-06T13:50:00Z"/>
          <w:rFonts w:ascii="Microsoft New Tai Lue" w:eastAsia="Times New Roman" w:hAnsi="Microsoft New Tai Lue" w:cs="Microsoft New Tai Lue"/>
        </w:rPr>
      </w:pPr>
      <w:ins w:id="123" w:author="Shruti Malani Krishnan" w:date="2018-11-06T13:50:00Z">
        <w:r w:rsidRPr="00E2761F">
          <w:rPr>
            <w:rFonts w:ascii="Microsoft New Tai Lue" w:eastAsia="Times New Roman" w:hAnsi="Microsoft New Tai Lue" w:cs="Microsoft New Tai Lue"/>
          </w:rPr>
          <w:t>f)  Designing with the right technical infrastructure and a broad product vision has been crucial to creating a consumer data hub that can grow as the digital world changes with different services, platforms and devices. With over 10,000 users now using the platform to curate their data and use it to their own benefit, the company is now looking at ways to work towards the next stage of the personal data economy. Research was undertaken to find a technically sound, cost optimal way to architect access to the company's data hub through APIs that will allow developers to now build further services on top of the data hub with user permission. The team has been researching how best to implement microservices and considering technical decisions on whether to continue working with Windows or Linux based servers in order to create access to the data hub by individuals/developers at scale. Initial testing has been done with a microservice created to authenticate this data for third-party services. Further research is now being undertaken to convert services into microservices</w:t>
        </w:r>
      </w:ins>
    </w:p>
    <w:p w14:paraId="5A5BB45F" w14:textId="77777777" w:rsidR="00E2761F" w:rsidRPr="00E2761F" w:rsidRDefault="00E2761F" w:rsidP="00E2761F">
      <w:pPr>
        <w:rPr>
          <w:ins w:id="124" w:author="Shruti Malani Krishnan" w:date="2018-11-06T13:50:00Z"/>
          <w:rFonts w:ascii="Microsoft New Tai Lue" w:eastAsia="Times New Roman" w:hAnsi="Microsoft New Tai Lue" w:cs="Microsoft New Tai Lue"/>
        </w:rPr>
      </w:pPr>
      <w:ins w:id="125" w:author="Shruti Malani Krishnan" w:date="2018-11-06T13:50:00Z">
        <w:r w:rsidRPr="00E2761F">
          <w:rPr>
            <w:rFonts w:ascii="Microsoft New Tai Lue" w:eastAsia="Times New Roman" w:hAnsi="Microsoft New Tai Lue" w:cs="Microsoft New Tai Lue"/>
          </w:rPr>
          <w:lastRenderedPageBreak/>
          <w:t>g)  With the evolving requirements of the Apple App Store and Google Play Store, the company has researching ways to allow users to maintain control of their data as best possible within the legal terms specified for the app stores. The company therefore undertook research, testing and enhancements to the mobile apps and introduced their browser solutions on mobile to provide control to the users on who uses their data and for what purpose</w:t>
        </w:r>
      </w:ins>
    </w:p>
    <w:p w14:paraId="0B238F8F" w14:textId="77777777" w:rsidR="00E2761F" w:rsidRPr="00E2761F" w:rsidRDefault="00E2761F" w:rsidP="00E2761F">
      <w:pPr>
        <w:rPr>
          <w:ins w:id="126" w:author="Shruti Malani Krishnan" w:date="2018-11-06T13:50:00Z"/>
          <w:rFonts w:ascii="Microsoft New Tai Lue" w:eastAsia="Times New Roman" w:hAnsi="Microsoft New Tai Lue" w:cs="Microsoft New Tai Lue"/>
        </w:rPr>
      </w:pPr>
      <w:ins w:id="127" w:author="Shruti Malani Krishnan" w:date="2018-11-06T13:50:00Z">
        <w:r w:rsidRPr="00E2761F">
          <w:rPr>
            <w:rFonts w:ascii="Microsoft New Tai Lue" w:eastAsia="Times New Roman" w:hAnsi="Microsoft New Tai Lue" w:cs="Microsoft New Tai Lue"/>
          </w:rPr>
          <w:t>h)  As the company's user base is growing, there are increasingly more requests from users to extend our services on capturing browsing activity to go beyond just the top browsers. To that end, the company has undertaken research and rolled out browser extensions (in compliance with the specific browser terms) to Mozilla Firefox and Opera as well</w:t>
        </w:r>
      </w:ins>
    </w:p>
    <w:p w14:paraId="0B49B4C3" w14:textId="6E471BC4" w:rsidR="00F2219E" w:rsidRPr="00ED0BA7" w:rsidDel="00E2761F" w:rsidRDefault="00E2761F" w:rsidP="00E2761F">
      <w:pPr>
        <w:numPr>
          <w:ilvl w:val="0"/>
          <w:numId w:val="11"/>
        </w:numPr>
        <w:jc w:val="both"/>
        <w:rPr>
          <w:del w:id="128" w:author="Shruti Malani Krishnan" w:date="2018-11-06T13:50:00Z"/>
          <w:rFonts w:ascii="Microsoft New Tai Lue" w:eastAsia="Times New Roman" w:hAnsi="Microsoft New Tai Lue" w:cs="Microsoft New Tai Lue"/>
        </w:rPr>
      </w:pPr>
      <w:proofErr w:type="spellStart"/>
      <w:ins w:id="129" w:author="Shruti Malani Krishnan" w:date="2018-11-06T13:50:00Z">
        <w:r w:rsidRPr="00E2761F">
          <w:rPr>
            <w:rFonts w:ascii="Microsoft New Tai Lue" w:eastAsia="Times New Roman" w:hAnsi="Microsoft New Tai Lue" w:cs="Microsoft New Tai Lue"/>
          </w:rPr>
          <w:t>i</w:t>
        </w:r>
        <w:proofErr w:type="spellEnd"/>
        <w:r w:rsidRPr="00E2761F">
          <w:rPr>
            <w:rFonts w:ascii="Microsoft New Tai Lue" w:eastAsia="Times New Roman" w:hAnsi="Microsoft New Tai Lue" w:cs="Microsoft New Tai Lue"/>
          </w:rPr>
          <w:t xml:space="preserve">)  With the limitations of the iOS platform, the company tested out rolling out a proxy-based app on iOS devices to capture detailed app usage </w:t>
        </w:r>
        <w:proofErr w:type="spellStart"/>
        <w:r w:rsidRPr="00E2761F">
          <w:rPr>
            <w:rFonts w:ascii="Microsoft New Tai Lue" w:eastAsia="Times New Roman" w:hAnsi="Microsoft New Tai Lue" w:cs="Microsoft New Tai Lue"/>
          </w:rPr>
          <w:t>behavior</w:t>
        </w:r>
        <w:proofErr w:type="spellEnd"/>
        <w:r w:rsidRPr="00E2761F">
          <w:rPr>
            <w:rFonts w:ascii="Microsoft New Tai Lue" w:eastAsia="Times New Roman" w:hAnsi="Microsoft New Tai Lue" w:cs="Microsoft New Tai Lue"/>
          </w:rPr>
          <w:t xml:space="preserve"> from users. However, there were a few roadblocks in meeting the requirements of the solution intended (1) proxies have limitations to be setup on specific networks which inherently makes the experience difficult for the user to maintain as they move from network to network. The company found that users were not interested in reprogramming the app with every new network as it got to be quite tedious (2) the quality of the data </w:t>
        </w:r>
        <w:proofErr w:type="spellStart"/>
        <w:r w:rsidRPr="00E2761F">
          <w:rPr>
            <w:rFonts w:ascii="Microsoft New Tai Lue" w:eastAsia="Times New Roman" w:hAnsi="Microsoft New Tai Lue" w:cs="Microsoft New Tai Lue"/>
          </w:rPr>
          <w:t>recieved</w:t>
        </w:r>
        <w:proofErr w:type="spellEnd"/>
        <w:r w:rsidRPr="00E2761F">
          <w:rPr>
            <w:rFonts w:ascii="Microsoft New Tai Lue" w:eastAsia="Times New Roman" w:hAnsi="Microsoft New Tai Lue" w:cs="Microsoft New Tai Lue"/>
          </w:rPr>
          <w:t xml:space="preserve"> when using a proxy-based solution is quite messy and it </w:t>
        </w:r>
        <w:proofErr w:type="spellStart"/>
        <w:r w:rsidRPr="00E2761F">
          <w:rPr>
            <w:rFonts w:ascii="Microsoft New Tai Lue" w:eastAsia="Times New Roman" w:hAnsi="Microsoft New Tai Lue" w:cs="Microsoft New Tai Lue"/>
          </w:rPr>
          <w:t>requries</w:t>
        </w:r>
        <w:proofErr w:type="spellEnd"/>
        <w:r w:rsidRPr="00E2761F">
          <w:rPr>
            <w:rFonts w:ascii="Microsoft New Tai Lue" w:eastAsia="Times New Roman" w:hAnsi="Microsoft New Tai Lue" w:cs="Microsoft New Tai Lue"/>
          </w:rPr>
          <w:t xml:space="preserve"> a lot of manual data </w:t>
        </w:r>
        <w:proofErr w:type="spellStart"/>
        <w:r w:rsidRPr="00E2761F">
          <w:rPr>
            <w:rFonts w:ascii="Microsoft New Tai Lue" w:eastAsia="Times New Roman" w:hAnsi="Microsoft New Tai Lue" w:cs="Microsoft New Tai Lue"/>
          </w:rPr>
          <w:t>cleanup</w:t>
        </w:r>
        <w:proofErr w:type="spellEnd"/>
        <w:r w:rsidRPr="00E2761F">
          <w:rPr>
            <w:rFonts w:ascii="Microsoft New Tai Lue" w:eastAsia="Times New Roman" w:hAnsi="Microsoft New Tai Lue" w:cs="Microsoft New Tai Lue"/>
          </w:rPr>
          <w:t xml:space="preserve"> as there are too many scenarios on the type of data that is captured (3) users were not always comfortable to allow for such broad access to their mobile devices</w:t>
        </w:r>
      </w:ins>
      <w:del w:id="130" w:author="Shruti Malani Krishnan" w:date="2018-11-06T13:50:00Z">
        <w:r w:rsidR="00FC03CC" w:rsidDel="00E2761F">
          <w:rPr>
            <w:rFonts w:ascii="Microsoft New Tai Lue" w:eastAsia="Times New Roman" w:hAnsi="Microsoft New Tai Lue" w:cs="Microsoft New Tai Lue"/>
          </w:rPr>
          <w:delText>The company is c</w:delText>
        </w:r>
        <w:r w:rsidR="00F2219E" w:rsidRPr="00F2219E" w:rsidDel="00E2761F">
          <w:rPr>
            <w:rFonts w:ascii="Microsoft New Tai Lue" w:eastAsia="Times New Roman" w:hAnsi="Microsoft New Tai Lue" w:cs="Microsoft New Tai Lue"/>
          </w:rPr>
          <w:delText xml:space="preserve">ontinually developing and adapting </w:delText>
        </w:r>
        <w:r w:rsidR="00FC03CC" w:rsidDel="00E2761F">
          <w:rPr>
            <w:rFonts w:ascii="Microsoft New Tai Lue" w:eastAsia="Times New Roman" w:hAnsi="Microsoft New Tai Lue" w:cs="Microsoft New Tai Lue"/>
          </w:rPr>
          <w:delText>their</w:delText>
        </w:r>
        <w:r w:rsidR="00F2219E" w:rsidRPr="00F2219E" w:rsidDel="00E2761F">
          <w:rPr>
            <w:rFonts w:ascii="Microsoft New Tai Lue" w:eastAsia="Times New Roman" w:hAnsi="Microsoft New Tai Lue" w:cs="Microsoft New Tai Lue"/>
          </w:rPr>
          <w:delText xml:space="preserve"> data structure with a noSQL da</w:delText>
        </w:r>
        <w:r w:rsidR="00FC03CC" w:rsidDel="00E2761F">
          <w:rPr>
            <w:rFonts w:ascii="Microsoft New Tai Lue" w:eastAsia="Times New Roman" w:hAnsi="Microsoft New Tai Lue" w:cs="Microsoft New Tai Lue"/>
          </w:rPr>
          <w:delText>tabase (MongoDB)</w:delText>
        </w:r>
      </w:del>
      <w:del w:id="131" w:author="Shruti Malani Krishnan" w:date="2017-09-05T09:19:00Z">
        <w:r w:rsidR="00FC03CC" w:rsidDel="0005015A">
          <w:rPr>
            <w:rFonts w:ascii="Microsoft New Tai Lue" w:eastAsia="Times New Roman" w:hAnsi="Microsoft New Tai Lue" w:cs="Microsoft New Tai Lue"/>
          </w:rPr>
          <w:delText>.</w:delText>
        </w:r>
      </w:del>
      <w:del w:id="132" w:author="Shruti Malani Krishnan" w:date="2018-11-06T13:50:00Z">
        <w:r w:rsidR="00FC03CC" w:rsidDel="00E2761F">
          <w:rPr>
            <w:rFonts w:ascii="Microsoft New Tai Lue" w:eastAsia="Times New Roman" w:hAnsi="Microsoft New Tai Lue" w:cs="Microsoft New Tai Lue"/>
          </w:rPr>
          <w:delText xml:space="preserve"> They</w:delText>
        </w:r>
        <w:r w:rsidR="00F2219E" w:rsidRPr="00F2219E" w:rsidDel="00E2761F">
          <w:rPr>
            <w:rFonts w:ascii="Microsoft New Tai Lue" w:eastAsia="Times New Roman" w:hAnsi="Microsoft New Tai Lue" w:cs="Microsoft New Tai Lue"/>
          </w:rPr>
          <w:delText>’re working to scale</w:delText>
        </w:r>
      </w:del>
      <w:del w:id="133" w:author="Shruti Malani Krishnan" w:date="2017-11-30T03:57:00Z">
        <w:r w:rsidR="00F2219E" w:rsidRPr="00F2219E" w:rsidDel="00D203B9">
          <w:rPr>
            <w:rFonts w:ascii="Microsoft New Tai Lue" w:eastAsia="Times New Roman" w:hAnsi="Microsoft New Tai Lue" w:cs="Microsoft New Tai Lue"/>
          </w:rPr>
          <w:delText xml:space="preserve"> our</w:delText>
        </w:r>
      </w:del>
      <w:del w:id="134" w:author="Shruti Malani Krishnan" w:date="2018-11-06T13:50:00Z">
        <w:r w:rsidR="00F2219E" w:rsidRPr="00F2219E" w:rsidDel="00E2761F">
          <w:rPr>
            <w:rFonts w:ascii="Microsoft New Tai Lue" w:eastAsia="Times New Roman" w:hAnsi="Microsoft New Tai Lue" w:cs="Microsoft New Tai Lue"/>
          </w:rPr>
          <w:delText xml:space="preserve"> analytics with Python</w:delText>
        </w:r>
      </w:del>
      <w:del w:id="135" w:author="Shruti Malani Krishnan" w:date="2017-11-30T03:57:00Z">
        <w:r w:rsidR="00F2219E" w:rsidRPr="00F2219E" w:rsidDel="00D203B9">
          <w:rPr>
            <w:rFonts w:ascii="Microsoft New Tai Lue" w:eastAsia="Times New Roman" w:hAnsi="Microsoft New Tai Lue" w:cs="Microsoft New Tai Lue"/>
          </w:rPr>
          <w:delText xml:space="preserve"> as its proven to be the most scalable</w:delText>
        </w:r>
      </w:del>
      <w:del w:id="136" w:author="Shruti Malani Krishnan" w:date="2018-11-06T13:50:00Z">
        <w:r w:rsidR="00F2219E" w:rsidRPr="00F2219E" w:rsidDel="00E2761F">
          <w:rPr>
            <w:rFonts w:ascii="Microsoft New Tai Lue" w:eastAsia="Times New Roman" w:hAnsi="Microsoft New Tai Lue" w:cs="Microsoft New Tai Lue"/>
          </w:rPr>
          <w:delText xml:space="preserve">. </w:delText>
        </w:r>
      </w:del>
      <w:del w:id="137" w:author="Shruti Malani Krishnan" w:date="2017-11-30T03:57:00Z">
        <w:r w:rsidR="00F2219E" w:rsidRPr="00F2219E" w:rsidDel="00D203B9">
          <w:rPr>
            <w:rFonts w:ascii="Microsoft New Tai Lue" w:eastAsia="Times New Roman" w:hAnsi="Microsoft New Tai Lue" w:cs="Microsoft New Tai Lue"/>
          </w:rPr>
          <w:delText xml:space="preserve">Analytics development is in progress as </w:delText>
        </w:r>
        <w:r w:rsidR="00FC03CC" w:rsidDel="00D203B9">
          <w:rPr>
            <w:rFonts w:ascii="Microsoft New Tai Lue" w:eastAsia="Times New Roman" w:hAnsi="Microsoft New Tai Lue" w:cs="Microsoft New Tai Lue"/>
          </w:rPr>
          <w:delText>they continue to</w:delText>
        </w:r>
        <w:r w:rsidR="00F2219E" w:rsidRPr="00F2219E" w:rsidDel="00D203B9">
          <w:rPr>
            <w:rFonts w:ascii="Microsoft New Tai Lue" w:eastAsia="Times New Roman" w:hAnsi="Microsoft New Tai Lue" w:cs="Microsoft New Tai Lue"/>
          </w:rPr>
          <w:delText xml:space="preserve"> scale </w:delText>
        </w:r>
        <w:r w:rsidR="00FC03CC" w:rsidDel="00D203B9">
          <w:rPr>
            <w:rFonts w:ascii="Microsoft New Tai Lue" w:eastAsia="Times New Roman" w:hAnsi="Microsoft New Tai Lue" w:cs="Microsoft New Tai Lue"/>
          </w:rPr>
          <w:delText>their</w:delText>
        </w:r>
      </w:del>
      <w:del w:id="138" w:author="Shruti Malani Krishnan" w:date="2018-11-06T13:50:00Z">
        <w:r w:rsidR="00F2219E" w:rsidRPr="00F2219E" w:rsidDel="00E2761F">
          <w:rPr>
            <w:rFonts w:ascii="Microsoft New Tai Lue" w:eastAsia="Times New Roman" w:hAnsi="Microsoft New Tai Lue" w:cs="Microsoft New Tai Lue"/>
          </w:rPr>
          <w:delText xml:space="preserve"> SaaS offering.</w:delText>
        </w:r>
      </w:del>
    </w:p>
    <w:p w14:paraId="25A8423B" w14:textId="2076C3E1" w:rsidR="00F2219E" w:rsidDel="00E2761F" w:rsidRDefault="00F2219E" w:rsidP="00FC03CC">
      <w:pPr>
        <w:numPr>
          <w:ilvl w:val="0"/>
          <w:numId w:val="11"/>
        </w:numPr>
        <w:jc w:val="both"/>
        <w:rPr>
          <w:del w:id="139" w:author="Shruti Malani Krishnan" w:date="2018-11-06T13:50:00Z"/>
          <w:rFonts w:ascii="Microsoft New Tai Lue" w:eastAsia="Times New Roman" w:hAnsi="Microsoft New Tai Lue" w:cs="Microsoft New Tai Lue"/>
        </w:rPr>
      </w:pPr>
      <w:del w:id="140" w:author="Shruti Malani Krishnan" w:date="2018-11-06T13:50:00Z">
        <w:r w:rsidRPr="00F2219E" w:rsidDel="00E2761F">
          <w:rPr>
            <w:rFonts w:ascii="Microsoft New Tai Lue" w:eastAsia="Times New Roman" w:hAnsi="Microsoft New Tai Lue" w:cs="Microsoft New Tai Lue"/>
          </w:rPr>
          <w:delText xml:space="preserve">Significant and ongoing research &amp; development has been undertaken with regards to establishing and maintaining reliable communication between the various APIs </w:delText>
        </w:r>
        <w:r w:rsidR="00FC03CC" w:rsidDel="00E2761F">
          <w:rPr>
            <w:rFonts w:ascii="Microsoft New Tai Lue" w:eastAsia="Times New Roman" w:hAnsi="Microsoft New Tai Lue" w:cs="Microsoft New Tai Lue"/>
          </w:rPr>
          <w:delText>that they are</w:delText>
        </w:r>
        <w:r w:rsidRPr="00F2219E" w:rsidDel="00E2761F">
          <w:rPr>
            <w:rFonts w:ascii="Microsoft New Tai Lue" w:eastAsia="Times New Roman" w:hAnsi="Microsoft New Tai Lue" w:cs="Microsoft New Tai Lue"/>
          </w:rPr>
          <w:delText xml:space="preserve"> integrating with as</w:delText>
        </w:r>
        <w:r w:rsidR="00FC03CC" w:rsidDel="00E2761F">
          <w:rPr>
            <w:rFonts w:ascii="Microsoft New Tai Lue" w:eastAsia="Times New Roman" w:hAnsi="Microsoft New Tai Lue" w:cs="Microsoft New Tai Lue"/>
          </w:rPr>
          <w:delText xml:space="preserve"> they are changed by the owners</w:delText>
        </w:r>
      </w:del>
      <w:del w:id="141" w:author="Shruti Malani Krishnan" w:date="2017-11-30T03:19:00Z">
        <w:r w:rsidRPr="00F2219E" w:rsidDel="000C408F">
          <w:rPr>
            <w:rFonts w:ascii="Microsoft New Tai Lue" w:eastAsia="Times New Roman" w:hAnsi="Microsoft New Tai Lue" w:cs="Microsoft New Tai Lue"/>
          </w:rPr>
          <w:delText xml:space="preserve"> </w:delText>
        </w:r>
        <w:r w:rsidR="00FC03CC" w:rsidDel="000C408F">
          <w:rPr>
            <w:rFonts w:ascii="Microsoft New Tai Lue" w:eastAsia="Times New Roman" w:hAnsi="Microsoft New Tai Lue" w:cs="Microsoft New Tai Lue"/>
          </w:rPr>
          <w:delText>(</w:delText>
        </w:r>
      </w:del>
      <w:del w:id="142" w:author="Shruti Malani Krishnan" w:date="2018-11-06T13:50:00Z">
        <w:r w:rsidRPr="00F2219E" w:rsidDel="00E2761F">
          <w:rPr>
            <w:rFonts w:ascii="Microsoft New Tai Lue" w:eastAsia="Times New Roman" w:hAnsi="Microsoft New Tai Lue" w:cs="Microsoft New Tai Lue"/>
          </w:rPr>
          <w:delText>especially Facebook</w:delText>
        </w:r>
      </w:del>
      <w:del w:id="143" w:author="Shruti Malani Krishnan" w:date="2017-11-30T03:18:00Z">
        <w:r w:rsidRPr="00F2219E" w:rsidDel="000C408F">
          <w:rPr>
            <w:rFonts w:ascii="Microsoft New Tai Lue" w:eastAsia="Times New Roman" w:hAnsi="Microsoft New Tai Lue" w:cs="Microsoft New Tai Lue"/>
          </w:rPr>
          <w:delText xml:space="preserve"> and Twitter</w:delText>
        </w:r>
      </w:del>
      <w:del w:id="144" w:author="Shruti Malani Krishnan" w:date="2017-11-30T03:19:00Z">
        <w:r w:rsidR="00FC03CC" w:rsidDel="000C408F">
          <w:rPr>
            <w:rFonts w:ascii="Microsoft New Tai Lue" w:eastAsia="Times New Roman" w:hAnsi="Microsoft New Tai Lue" w:cs="Microsoft New Tai Lue"/>
          </w:rPr>
          <w:delText>)</w:delText>
        </w:r>
      </w:del>
      <w:del w:id="145" w:author="Shruti Malani Krishnan" w:date="2017-11-30T03:18:00Z">
        <w:r w:rsidRPr="00F2219E" w:rsidDel="000C408F">
          <w:rPr>
            <w:rFonts w:ascii="Microsoft New Tai Lue" w:eastAsia="Times New Roman" w:hAnsi="Microsoft New Tai Lue" w:cs="Microsoft New Tai Lue"/>
          </w:rPr>
          <w:delText>,</w:delText>
        </w:r>
      </w:del>
      <w:del w:id="146" w:author="Shruti Malani Krishnan" w:date="2017-11-30T03:19:00Z">
        <w:r w:rsidRPr="00F2219E" w:rsidDel="000C408F">
          <w:rPr>
            <w:rFonts w:ascii="Microsoft New Tai Lue" w:eastAsia="Times New Roman" w:hAnsi="Microsoft New Tai Lue" w:cs="Microsoft New Tai Lue"/>
          </w:rPr>
          <w:delText xml:space="preserve"> </w:delText>
        </w:r>
        <w:r w:rsidR="00FC03CC" w:rsidDel="000C408F">
          <w:rPr>
            <w:rFonts w:ascii="Microsoft New Tai Lue" w:eastAsia="Times New Roman" w:hAnsi="Microsoft New Tai Lue" w:cs="Microsoft New Tai Lue"/>
          </w:rPr>
          <w:delText>and th</w:delText>
        </w:r>
      </w:del>
      <w:del w:id="147" w:author="Shruti Malani Krishnan" w:date="2018-11-06T13:50:00Z">
        <w:r w:rsidR="00FC03CC" w:rsidDel="00E2761F">
          <w:rPr>
            <w:rFonts w:ascii="Microsoft New Tai Lue" w:eastAsia="Times New Roman" w:hAnsi="Microsoft New Tai Lue" w:cs="Microsoft New Tai Lue"/>
          </w:rPr>
          <w:delText>ey</w:delText>
        </w:r>
        <w:r w:rsidRPr="00F2219E" w:rsidDel="00E2761F">
          <w:rPr>
            <w:rFonts w:ascii="Microsoft New Tai Lue" w:eastAsia="Times New Roman" w:hAnsi="Microsoft New Tai Lue" w:cs="Microsoft New Tai Lue"/>
          </w:rPr>
          <w:delText>’re adapting the data schema to make it more efficient for queries</w:delText>
        </w:r>
      </w:del>
      <w:del w:id="148" w:author="Shruti Malani Krishnan" w:date="2017-11-30T03:19:00Z">
        <w:r w:rsidRPr="00F2219E" w:rsidDel="000C408F">
          <w:rPr>
            <w:rFonts w:ascii="Microsoft New Tai Lue" w:eastAsia="Times New Roman" w:hAnsi="Microsoft New Tai Lue" w:cs="Microsoft New Tai Lue"/>
          </w:rPr>
          <w:delText xml:space="preserve"> as </w:delText>
        </w:r>
        <w:r w:rsidR="00FC03CC" w:rsidDel="000C408F">
          <w:rPr>
            <w:rFonts w:ascii="Microsoft New Tai Lue" w:eastAsia="Times New Roman" w:hAnsi="Microsoft New Tai Lue" w:cs="Microsoft New Tai Lue"/>
          </w:rPr>
          <w:delText>they</w:delText>
        </w:r>
        <w:r w:rsidRPr="00F2219E" w:rsidDel="000C408F">
          <w:rPr>
            <w:rFonts w:ascii="Microsoft New Tai Lue" w:eastAsia="Times New Roman" w:hAnsi="Microsoft New Tai Lue" w:cs="Microsoft New Tai Lue"/>
          </w:rPr>
          <w:delText xml:space="preserve"> are already looking at over 100k data points on average for each user</w:delText>
        </w:r>
      </w:del>
      <w:del w:id="149" w:author="Shruti Malani Krishnan" w:date="2017-11-30T03:20:00Z">
        <w:r w:rsidRPr="00ED0BA7" w:rsidDel="000C408F">
          <w:rPr>
            <w:rFonts w:ascii="Microsoft New Tai Lue" w:eastAsia="Times New Roman" w:hAnsi="Microsoft New Tai Lue" w:cs="Microsoft New Tai Lue"/>
          </w:rPr>
          <w:delText>.</w:delText>
        </w:r>
      </w:del>
    </w:p>
    <w:p w14:paraId="27B4FA33" w14:textId="629C21DC" w:rsidR="00FC03CC" w:rsidDel="000C408F" w:rsidRDefault="00FC03CC" w:rsidP="00FC03CC">
      <w:pPr>
        <w:numPr>
          <w:ilvl w:val="0"/>
          <w:numId w:val="11"/>
        </w:numPr>
        <w:jc w:val="both"/>
        <w:rPr>
          <w:del w:id="150" w:author="Shruti Malani Krishnan" w:date="2017-11-30T03:23:00Z"/>
          <w:rFonts w:ascii="Microsoft New Tai Lue" w:eastAsia="Times New Roman" w:hAnsi="Microsoft New Tai Lue" w:cs="Microsoft New Tai Lue"/>
        </w:rPr>
      </w:pPr>
      <w:del w:id="151" w:author="Shruti Malani Krishnan" w:date="2018-11-06T13:50:00Z">
        <w:r w:rsidDel="00E2761F">
          <w:rPr>
            <w:rFonts w:ascii="Microsoft New Tai Lue" w:eastAsia="Times New Roman" w:hAnsi="Microsoft New Tai Lue" w:cs="Microsoft New Tai Lue"/>
          </w:rPr>
          <w:delText>The company is</w:delText>
        </w:r>
        <w:r w:rsidR="00F2219E" w:rsidRPr="00F2219E" w:rsidDel="00E2761F">
          <w:rPr>
            <w:rFonts w:ascii="Microsoft New Tai Lue" w:eastAsia="Times New Roman" w:hAnsi="Microsoft New Tai Lue" w:cs="Microsoft New Tai Lue"/>
          </w:rPr>
          <w:delText xml:space="preserve"> still researching how best to make the data and analytics available real-time. Amongst </w:delText>
        </w:r>
        <w:r w:rsidDel="00E2761F">
          <w:rPr>
            <w:rFonts w:ascii="Microsoft New Tai Lue" w:eastAsia="Times New Roman" w:hAnsi="Microsoft New Tai Lue" w:cs="Microsoft New Tai Lue"/>
          </w:rPr>
          <w:delText>their</w:delText>
        </w:r>
        <w:r w:rsidR="00F2219E" w:rsidRPr="00F2219E" w:rsidDel="00E2761F">
          <w:rPr>
            <w:rFonts w:ascii="Microsoft New Tai Lue" w:eastAsia="Times New Roman" w:hAnsi="Microsoft New Tai Lue" w:cs="Microsoft New Tai Lue"/>
          </w:rPr>
          <w:delText xml:space="preserve"> advancements over the past year, </w:delText>
        </w:r>
      </w:del>
      <w:del w:id="152" w:author="Shruti Malani Krishnan" w:date="2017-11-30T03:22:00Z">
        <w:r w:rsidR="00F2219E" w:rsidRPr="00F2219E" w:rsidDel="000C408F">
          <w:rPr>
            <w:rFonts w:ascii="Microsoft New Tai Lue" w:eastAsia="Times New Roman" w:hAnsi="Microsoft New Tai Lue" w:cs="Microsoft New Tai Lue"/>
          </w:rPr>
          <w:delText>are moving from being able to do mostly manually triggered runs of the insights for users to now doing it consistently on systematic scheduled processes every 14 days with error handling schedulers to account for exceptions and process them in an automated fashion</w:delText>
        </w:r>
      </w:del>
      <w:del w:id="153" w:author="Shruti Malani Krishnan" w:date="2018-11-06T13:50:00Z">
        <w:r w:rsidR="00F2219E" w:rsidRPr="00F2219E" w:rsidDel="00E2761F">
          <w:rPr>
            <w:rFonts w:ascii="Microsoft New Tai Lue" w:eastAsia="Times New Roman" w:hAnsi="Microsoft New Tai Lue" w:cs="Microsoft New Tai Lue"/>
          </w:rPr>
          <w:delText>.</w:delText>
        </w:r>
      </w:del>
      <w:del w:id="154" w:author="Shruti Malani Krishnan" w:date="2017-11-30T03:50:00Z">
        <w:r w:rsidR="00F2219E" w:rsidRPr="00F2219E" w:rsidDel="00270DA3">
          <w:rPr>
            <w:rFonts w:ascii="Microsoft New Tai Lue" w:eastAsia="Times New Roman" w:hAnsi="Microsoft New Tai Lue" w:cs="Microsoft New Tai Lue"/>
          </w:rPr>
          <w:delText xml:space="preserve"> </w:delText>
        </w:r>
      </w:del>
    </w:p>
    <w:p w14:paraId="604BC20E" w14:textId="6A578981" w:rsidR="00F2219E" w:rsidRPr="000C408F" w:rsidDel="00E2761F" w:rsidRDefault="00FC03CC">
      <w:pPr>
        <w:numPr>
          <w:ilvl w:val="0"/>
          <w:numId w:val="11"/>
        </w:numPr>
        <w:jc w:val="both"/>
        <w:rPr>
          <w:del w:id="155" w:author="Shruti Malani Krishnan" w:date="2018-11-06T13:50:00Z"/>
          <w:rFonts w:ascii="Microsoft New Tai Lue" w:eastAsia="Times New Roman" w:hAnsi="Microsoft New Tai Lue" w:cs="Microsoft New Tai Lue"/>
        </w:rPr>
        <w:pPrChange w:id="156" w:author="Shruti Malani Krishnan" w:date="2017-11-30T03:23:00Z">
          <w:pPr>
            <w:ind w:left="2705"/>
            <w:jc w:val="both"/>
          </w:pPr>
        </w:pPrChange>
      </w:pPr>
      <w:del w:id="157" w:author="Shruti Malani Krishnan" w:date="2017-11-30T03:23:00Z">
        <w:r w:rsidRPr="000C408F" w:rsidDel="000C408F">
          <w:rPr>
            <w:rFonts w:ascii="Microsoft New Tai Lue" w:eastAsia="Times New Roman" w:hAnsi="Microsoft New Tai Lue" w:cs="Microsoft New Tai Lue"/>
          </w:rPr>
          <w:delText>The company is</w:delText>
        </w:r>
        <w:r w:rsidR="00F2219E" w:rsidRPr="000C408F" w:rsidDel="000C408F">
          <w:rPr>
            <w:rFonts w:ascii="Microsoft New Tai Lue" w:eastAsia="Times New Roman" w:hAnsi="Microsoft New Tai Lue" w:cs="Microsoft New Tai Lue"/>
          </w:rPr>
          <w:delText xml:space="preserve"> now </w:delText>
        </w:r>
        <w:r w:rsidRPr="000C408F" w:rsidDel="000C408F">
          <w:rPr>
            <w:rFonts w:ascii="Microsoft New Tai Lue" w:eastAsia="Times New Roman" w:hAnsi="Microsoft New Tai Lue" w:cs="Microsoft New Tai Lue"/>
          </w:rPr>
          <w:delText>performing</w:delText>
        </w:r>
        <w:r w:rsidR="00F2219E" w:rsidRPr="000C408F" w:rsidDel="000C408F">
          <w:rPr>
            <w:rFonts w:ascii="Microsoft New Tai Lue" w:eastAsia="Times New Roman" w:hAnsi="Microsoft New Tai Lue" w:cs="Microsoft New Tai Lue"/>
          </w:rPr>
          <w:delText xml:space="preserve"> development and research to move it from every 14 days to be within a week and real-time thereafter. The complexities mainly come from the various APIs being differently structured with bespoke error handling and rate limiting criteria. So the </w:delText>
        </w:r>
        <w:r w:rsidRPr="000C408F" w:rsidDel="000C408F">
          <w:rPr>
            <w:rFonts w:ascii="Microsoft New Tai Lue" w:eastAsia="Times New Roman" w:hAnsi="Microsoft New Tai Lue" w:cs="Microsoft New Tai Lue"/>
          </w:rPr>
          <w:delText>key activity has been to optimis</w:delText>
        </w:r>
        <w:r w:rsidR="00F2219E" w:rsidRPr="000C408F" w:rsidDel="000C408F">
          <w:rPr>
            <w:rFonts w:ascii="Microsoft New Tai Lue" w:eastAsia="Times New Roman" w:hAnsi="Microsoft New Tai Lue" w:cs="Microsoft New Tai Lue"/>
          </w:rPr>
          <w:delText xml:space="preserve">e not only the way </w:delText>
        </w:r>
        <w:r w:rsidRPr="000C408F" w:rsidDel="000C408F">
          <w:rPr>
            <w:rFonts w:ascii="Microsoft New Tai Lue" w:eastAsia="Times New Roman" w:hAnsi="Microsoft New Tai Lue" w:cs="Microsoft New Tai Lue"/>
          </w:rPr>
          <w:delText>they</w:delText>
        </w:r>
        <w:r w:rsidR="00F2219E" w:rsidRPr="000C408F" w:rsidDel="000C408F">
          <w:rPr>
            <w:rFonts w:ascii="Microsoft New Tai Lue" w:eastAsia="Times New Roman" w:hAnsi="Microsoft New Tai Lue" w:cs="Microsoft New Tai Lue"/>
          </w:rPr>
          <w:delText xml:space="preserve"> call to the APIs but then how </w:delText>
        </w:r>
        <w:r w:rsidR="00DF53B3" w:rsidRPr="000C408F" w:rsidDel="000C408F">
          <w:rPr>
            <w:rFonts w:ascii="Microsoft New Tai Lue" w:eastAsia="Times New Roman" w:hAnsi="Microsoft New Tai Lue" w:cs="Microsoft New Tai Lue"/>
          </w:rPr>
          <w:delText>they</w:delText>
        </w:r>
        <w:r w:rsidR="00F2219E" w:rsidRPr="000C408F" w:rsidDel="000C408F">
          <w:rPr>
            <w:rFonts w:ascii="Microsoft New Tai Lue" w:eastAsia="Times New Roman" w:hAnsi="Microsoft New Tai Lue" w:cs="Microsoft New Tai Lue"/>
          </w:rPr>
          <w:delText xml:space="preserve"> process the data into </w:delText>
        </w:r>
        <w:r w:rsidR="00DF53B3" w:rsidRPr="000C408F" w:rsidDel="000C408F">
          <w:rPr>
            <w:rFonts w:ascii="Microsoft New Tai Lue" w:eastAsia="Times New Roman" w:hAnsi="Microsoft New Tai Lue" w:cs="Microsoft New Tai Lue"/>
          </w:rPr>
          <w:delText>their</w:delText>
        </w:r>
        <w:r w:rsidR="00F2219E" w:rsidRPr="000C408F" w:rsidDel="000C408F">
          <w:rPr>
            <w:rFonts w:ascii="Microsoft New Tai Lue" w:eastAsia="Times New Roman" w:hAnsi="Microsoft New Tai Lue" w:cs="Microsoft New Tai Lue"/>
          </w:rPr>
          <w:delText xml:space="preserve"> systems and then optimally run the insights processes. </w:delText>
        </w:r>
        <w:r w:rsidR="00DF53B3" w:rsidRPr="000C408F" w:rsidDel="000C408F">
          <w:rPr>
            <w:rFonts w:ascii="Microsoft New Tai Lue" w:eastAsia="Times New Roman" w:hAnsi="Microsoft New Tai Lue" w:cs="Microsoft New Tai Lue"/>
          </w:rPr>
          <w:delText>T</w:delText>
        </w:r>
      </w:del>
      <w:del w:id="158" w:author="Shruti Malani Krishnan" w:date="2018-11-06T13:50:00Z">
        <w:r w:rsidR="00DF53B3" w:rsidRPr="000C408F" w:rsidDel="00E2761F">
          <w:rPr>
            <w:rFonts w:ascii="Microsoft New Tai Lue" w:eastAsia="Times New Roman" w:hAnsi="Microsoft New Tai Lue" w:cs="Microsoft New Tai Lue"/>
          </w:rPr>
          <w:delText>hey</w:delText>
        </w:r>
        <w:r w:rsidR="00F2219E" w:rsidRPr="000C408F" w:rsidDel="00E2761F">
          <w:rPr>
            <w:rFonts w:ascii="Microsoft New Tai Lue" w:eastAsia="Times New Roman" w:hAnsi="Microsoft New Tai Lue" w:cs="Microsoft New Tai Lue"/>
          </w:rPr>
          <w:delText xml:space="preserve"> are conducting research &amp; development work </w:delText>
        </w:r>
      </w:del>
      <w:del w:id="159" w:author="Shruti Malani Krishnan" w:date="2017-11-30T03:23:00Z">
        <w:r w:rsidR="00F2219E" w:rsidRPr="000C408F" w:rsidDel="000C408F">
          <w:rPr>
            <w:rFonts w:ascii="Microsoft New Tai Lue" w:eastAsia="Times New Roman" w:hAnsi="Microsoft New Tai Lue" w:cs="Microsoft New Tai Lue"/>
          </w:rPr>
          <w:delText xml:space="preserve">with a goal to create the data structure </w:delText>
        </w:r>
      </w:del>
      <w:del w:id="160" w:author="Shruti Malani Krishnan" w:date="2018-11-06T13:50:00Z">
        <w:r w:rsidR="00F2219E" w:rsidRPr="000C408F" w:rsidDel="00E2761F">
          <w:rPr>
            <w:rFonts w:ascii="Microsoft New Tai Lue" w:eastAsia="Times New Roman" w:hAnsi="Microsoft New Tai Lue" w:cs="Microsoft New Tai Lue"/>
          </w:rPr>
          <w:delText>to generate and enhance complex analytics using a graphical drag &amp; drop interface.</w:delText>
        </w:r>
      </w:del>
    </w:p>
    <w:p w14:paraId="3F77ECBA" w14:textId="408886D0" w:rsidR="00F2219E" w:rsidRPr="00F2219E" w:rsidDel="00D634DE" w:rsidRDefault="00FE5312" w:rsidP="00DF53B3">
      <w:pPr>
        <w:numPr>
          <w:ilvl w:val="0"/>
          <w:numId w:val="11"/>
        </w:numPr>
        <w:jc w:val="both"/>
        <w:rPr>
          <w:del w:id="161" w:author="Shruti Malani Krishnan" w:date="2017-11-30T03:32:00Z"/>
          <w:rFonts w:ascii="Microsoft New Tai Lue" w:eastAsia="Times New Roman" w:hAnsi="Microsoft New Tai Lue" w:cs="Microsoft New Tai Lue"/>
        </w:rPr>
      </w:pPr>
      <w:ins w:id="162" w:author="Keshav Malani" w:date="2017-11-30T16:47:00Z">
        <w:del w:id="163" w:author="Shruti Malani Krishnan" w:date="2018-11-06T13:50:00Z">
          <w:r w:rsidDel="00E2761F">
            <w:rPr>
              <w:rFonts w:ascii="Microsoft New Tai Lue" w:eastAsia="Times New Roman" w:hAnsi="Microsoft New Tai Lue" w:cs="Microsoft New Tai Lue"/>
            </w:rPr>
            <w:delText xml:space="preserve">cloud Amazon Web Services and Microsoft Azure s </w:delText>
          </w:r>
        </w:del>
      </w:ins>
      <w:del w:id="164" w:author="Shruti Malani Krishnan" w:date="2017-11-30T03:32:00Z">
        <w:r w:rsidR="00DF53B3" w:rsidDel="00D634DE">
          <w:rPr>
            <w:rFonts w:ascii="Microsoft New Tai Lue" w:eastAsia="Times New Roman" w:hAnsi="Microsoft New Tai Lue" w:cs="Microsoft New Tai Lue"/>
          </w:rPr>
          <w:delText>The company has</w:delText>
        </w:r>
        <w:r w:rsidR="00F2219E" w:rsidRPr="00F2219E" w:rsidDel="00D634DE">
          <w:rPr>
            <w:rFonts w:ascii="Microsoft New Tai Lue" w:eastAsia="Times New Roman" w:hAnsi="Microsoft New Tai Lue" w:cs="Microsoft New Tai Lue"/>
          </w:rPr>
          <w:delText xml:space="preserve"> set up </w:delText>
        </w:r>
        <w:r w:rsidR="00DF53B3" w:rsidDel="00D634DE">
          <w:rPr>
            <w:rFonts w:ascii="Microsoft New Tai Lue" w:eastAsia="Times New Roman" w:hAnsi="Microsoft New Tai Lue" w:cs="Microsoft New Tai Lue"/>
          </w:rPr>
          <w:delText>their</w:delText>
        </w:r>
        <w:r w:rsidR="00F2219E" w:rsidRPr="00F2219E" w:rsidDel="00D634DE">
          <w:rPr>
            <w:rFonts w:ascii="Microsoft New Tai Lue" w:eastAsia="Times New Roman" w:hAnsi="Microsoft New Tai Lue" w:cs="Microsoft New Tai Lue"/>
          </w:rPr>
          <w:delText xml:space="preserve"> servers in the EU to comply with the data laws accordingly. </w:delText>
        </w:r>
        <w:r w:rsidR="00DF53B3" w:rsidDel="00D634DE">
          <w:rPr>
            <w:rFonts w:ascii="Microsoft New Tai Lue" w:eastAsia="Times New Roman" w:hAnsi="Microsoft New Tai Lue" w:cs="Microsoft New Tai Lue"/>
          </w:rPr>
          <w:delText>They have</w:delText>
        </w:r>
        <w:r w:rsidR="00F2219E" w:rsidRPr="00F2219E" w:rsidDel="00D634DE">
          <w:rPr>
            <w:rFonts w:ascii="Microsoft New Tai Lue" w:eastAsia="Times New Roman" w:hAnsi="Microsoft New Tai Lue" w:cs="Microsoft New Tai Lue"/>
          </w:rPr>
          <w:delText xml:space="preserve"> </w:delText>
        </w:r>
        <w:r w:rsidR="00DF53B3" w:rsidDel="00D634DE">
          <w:rPr>
            <w:rFonts w:ascii="Microsoft New Tai Lue" w:eastAsia="Times New Roman" w:hAnsi="Microsoft New Tai Lue" w:cs="Microsoft New Tai Lue"/>
          </w:rPr>
          <w:delText>undertaken</w:delText>
        </w:r>
        <w:r w:rsidR="00F2219E" w:rsidRPr="00F2219E" w:rsidDel="00D634DE">
          <w:rPr>
            <w:rFonts w:ascii="Microsoft New Tai Lue" w:eastAsia="Times New Roman" w:hAnsi="Microsoft New Tai Lue" w:cs="Microsoft New Tai Lue"/>
          </w:rPr>
          <w:delText xml:space="preserve"> significant research in configuring the servers to optimally support our production and development environments so as to minimize the impact of ongoing scheduler runs to fet</w:delText>
        </w:r>
        <w:r w:rsidR="00DF53B3" w:rsidDel="00D634DE">
          <w:rPr>
            <w:rFonts w:ascii="Microsoft New Tai Lue" w:eastAsia="Times New Roman" w:hAnsi="Microsoft New Tai Lue" w:cs="Microsoft New Tai Lue"/>
          </w:rPr>
          <w:delText>ch data and process insights. They</w:delText>
        </w:r>
        <w:r w:rsidR="00F2219E" w:rsidRPr="00F2219E" w:rsidDel="00D634DE">
          <w:rPr>
            <w:rFonts w:ascii="Microsoft New Tai Lue" w:eastAsia="Times New Roman" w:hAnsi="Microsoft New Tai Lue" w:cs="Microsoft New Tai Lue"/>
          </w:rPr>
          <w:delText xml:space="preserve">’ve also separated the key processes to add redundancy and controls for </w:delText>
        </w:r>
        <w:r w:rsidR="00DF53B3" w:rsidDel="00D634DE">
          <w:rPr>
            <w:rFonts w:ascii="Microsoft New Tai Lue" w:eastAsia="Times New Roman" w:hAnsi="Microsoft New Tai Lue" w:cs="Microsoft New Tai Lue"/>
          </w:rPr>
          <w:delText>their</w:delText>
        </w:r>
        <w:r w:rsidR="00F2219E" w:rsidRPr="00F2219E" w:rsidDel="00D634DE">
          <w:rPr>
            <w:rFonts w:ascii="Microsoft New Tai Lue" w:eastAsia="Times New Roman" w:hAnsi="Microsoft New Tai Lue" w:cs="Microsoft New Tai Lue"/>
          </w:rPr>
          <w:delText xml:space="preserve"> production sites as the traffic has increased consistently over the year. </w:delText>
        </w:r>
        <w:r w:rsidR="00DF53B3" w:rsidDel="00D634DE">
          <w:rPr>
            <w:rFonts w:ascii="Microsoft New Tai Lue" w:eastAsia="Times New Roman" w:hAnsi="Microsoft New Tai Lue" w:cs="Microsoft New Tai Lue"/>
          </w:rPr>
          <w:delText>They</w:delText>
        </w:r>
        <w:r w:rsidR="00F2219E" w:rsidRPr="00F2219E" w:rsidDel="00D634DE">
          <w:rPr>
            <w:rFonts w:ascii="Microsoft New Tai Lue" w:eastAsia="Times New Roman" w:hAnsi="Microsoft New Tai Lue" w:cs="Microsoft New Tai Lue"/>
          </w:rPr>
          <w:delText xml:space="preserve"> are continuing to invest significantly in research in</w:delText>
        </w:r>
        <w:r w:rsidR="00DF53B3" w:rsidDel="00D634DE">
          <w:rPr>
            <w:rFonts w:ascii="Microsoft New Tai Lue" w:eastAsia="Times New Roman" w:hAnsi="Microsoft New Tai Lue" w:cs="Microsoft New Tai Lue"/>
          </w:rPr>
          <w:delText>to</w:delText>
        </w:r>
        <w:r w:rsidR="00F2219E" w:rsidRPr="00F2219E" w:rsidDel="00D634DE">
          <w:rPr>
            <w:rFonts w:ascii="Microsoft New Tai Lue" w:eastAsia="Times New Roman" w:hAnsi="Microsoft New Tai Lue" w:cs="Microsoft New Tai Lue"/>
          </w:rPr>
          <w:delText xml:space="preserve"> this area.</w:delText>
        </w:r>
      </w:del>
    </w:p>
    <w:p w14:paraId="329E0968" w14:textId="2D575045" w:rsidR="000224DA" w:rsidRPr="00F2219E" w:rsidDel="00E2761F" w:rsidRDefault="00DF53B3">
      <w:pPr>
        <w:ind w:left="2705"/>
        <w:jc w:val="both"/>
        <w:rPr>
          <w:del w:id="165" w:author="Shruti Malani Krishnan" w:date="2018-11-06T13:50:00Z"/>
          <w:rFonts w:ascii="Microsoft New Tai Lue" w:eastAsia="Times New Roman" w:hAnsi="Microsoft New Tai Lue" w:cs="Microsoft New Tai Lue"/>
        </w:rPr>
        <w:pPrChange w:id="166" w:author="Shruti Malani Krishnan" w:date="2017-11-30T03:35:00Z">
          <w:pPr>
            <w:numPr>
              <w:numId w:val="11"/>
            </w:numPr>
            <w:ind w:left="2705" w:hanging="360"/>
            <w:jc w:val="both"/>
          </w:pPr>
        </w:pPrChange>
      </w:pPr>
      <w:del w:id="167" w:author="Shruti Malani Krishnan" w:date="2018-11-06T13:50:00Z">
        <w:r w:rsidDel="00E2761F">
          <w:rPr>
            <w:rFonts w:ascii="Microsoft New Tai Lue" w:eastAsia="Times New Roman" w:hAnsi="Microsoft New Tai Lue" w:cs="Microsoft New Tai Lue"/>
          </w:rPr>
          <w:delText>The company has</w:delText>
        </w:r>
        <w:r w:rsidR="00F2219E" w:rsidRPr="00F2219E" w:rsidDel="00E2761F">
          <w:rPr>
            <w:rFonts w:ascii="Microsoft New Tai Lue" w:eastAsia="Times New Roman" w:hAnsi="Microsoft New Tai Lue" w:cs="Microsoft New Tai Lue"/>
          </w:rPr>
          <w:delText xml:space="preserve"> devised the algorithm to</w:delText>
        </w:r>
        <w:r w:rsidR="00F2219E" w:rsidDel="00E2761F">
          <w:rPr>
            <w:rFonts w:ascii="Microsoft New Tai Lue" w:eastAsia="Times New Roman" w:hAnsi="Microsoft New Tai Lue" w:cs="Microsoft New Tai Lue"/>
          </w:rPr>
          <w:delText xml:space="preserve"> parse URLs to analys</w:delText>
        </w:r>
        <w:r w:rsidR="00F2219E" w:rsidRPr="00F2219E" w:rsidDel="00E2761F">
          <w:rPr>
            <w:rFonts w:ascii="Microsoft New Tai Lue" w:eastAsia="Times New Roman" w:hAnsi="Microsoft New Tai Lue" w:cs="Microsoft New Tai Lue"/>
          </w:rPr>
          <w:delText>e search keywords, phrases</w:delText>
        </w:r>
      </w:del>
      <w:del w:id="168" w:author="Shruti Malani Krishnan" w:date="2017-11-30T03:45:00Z">
        <w:r w:rsidR="00F2219E" w:rsidRPr="00F2219E" w:rsidDel="00270DA3">
          <w:rPr>
            <w:rFonts w:ascii="Microsoft New Tai Lue" w:eastAsia="Times New Roman" w:hAnsi="Microsoft New Tai Lue" w:cs="Microsoft New Tai Lue"/>
          </w:rPr>
          <w:delText xml:space="preserve"> along with</w:delText>
        </w:r>
      </w:del>
      <w:del w:id="169" w:author="Shruti Malani Krishnan" w:date="2017-11-30T03:34:00Z">
        <w:r w:rsidR="00F2219E" w:rsidRPr="00F2219E" w:rsidDel="00D634DE">
          <w:rPr>
            <w:rFonts w:ascii="Microsoft New Tai Lue" w:eastAsia="Times New Roman" w:hAnsi="Microsoft New Tai Lue" w:cs="Microsoft New Tai Lue"/>
          </w:rPr>
          <w:delText xml:space="preserve"> e-commerce</w:delText>
        </w:r>
      </w:del>
      <w:del w:id="170" w:author="Shruti Malani Krishnan" w:date="2017-11-30T03:45:00Z">
        <w:r w:rsidR="00F2219E" w:rsidRPr="00F2219E" w:rsidDel="00270DA3">
          <w:rPr>
            <w:rFonts w:ascii="Microsoft New Tai Lue" w:eastAsia="Times New Roman" w:hAnsi="Microsoft New Tai Lue" w:cs="Microsoft New Tai Lue"/>
          </w:rPr>
          <w:delText xml:space="preserve"> </w:delText>
        </w:r>
      </w:del>
      <w:del w:id="171" w:author="Shruti Malani Krishnan" w:date="2017-11-30T03:34:00Z">
        <w:r w:rsidR="00F2219E" w:rsidRPr="00F2219E" w:rsidDel="00D634DE">
          <w:rPr>
            <w:rFonts w:ascii="Microsoft New Tai Lue" w:eastAsia="Times New Roman" w:hAnsi="Microsoft New Tai Lue" w:cs="Microsoft New Tai Lue"/>
          </w:rPr>
          <w:delText xml:space="preserve">search </w:delText>
        </w:r>
      </w:del>
      <w:del w:id="172" w:author="Shruti Malani Krishnan" w:date="2017-11-30T03:45:00Z">
        <w:r w:rsidR="00F2219E" w:rsidRPr="00F2219E" w:rsidDel="00270DA3">
          <w:rPr>
            <w:rFonts w:ascii="Microsoft New Tai Lue" w:eastAsia="Times New Roman" w:hAnsi="Microsoft New Tai Lue" w:cs="Microsoft New Tai Lue"/>
          </w:rPr>
          <w:delText xml:space="preserve">habits </w:delText>
        </w:r>
      </w:del>
      <w:del w:id="173" w:author="Shruti Malani Krishnan" w:date="2017-11-30T03:35:00Z">
        <w:r w:rsidR="00F2219E" w:rsidRPr="00F2219E" w:rsidDel="000224DA">
          <w:rPr>
            <w:rFonts w:ascii="Microsoft New Tai Lue" w:eastAsia="Times New Roman" w:hAnsi="Microsoft New Tai Lue" w:cs="Microsoft New Tai Lue"/>
          </w:rPr>
          <w:delText>for</w:delText>
        </w:r>
      </w:del>
      <w:del w:id="174" w:author="Shruti Malani Krishnan" w:date="2017-11-30T03:45:00Z">
        <w:r w:rsidR="00F2219E" w:rsidRPr="00F2219E" w:rsidDel="00270DA3">
          <w:rPr>
            <w:rFonts w:ascii="Microsoft New Tai Lue" w:eastAsia="Times New Roman" w:hAnsi="Microsoft New Tai Lue" w:cs="Microsoft New Tai Lue"/>
          </w:rPr>
          <w:delText xml:space="preserve"> </w:delText>
        </w:r>
      </w:del>
      <w:del w:id="175" w:author="Shruti Malani Krishnan" w:date="2017-11-30T03:34:00Z">
        <w:r w:rsidR="00F2219E" w:rsidRPr="00F2219E" w:rsidDel="00D634DE">
          <w:rPr>
            <w:rFonts w:ascii="Microsoft New Tai Lue" w:eastAsia="Times New Roman" w:hAnsi="Microsoft New Tai Lue" w:cs="Microsoft New Tai Lue"/>
          </w:rPr>
          <w:delText xml:space="preserve">UK shopping </w:delText>
        </w:r>
      </w:del>
      <w:del w:id="176" w:author="Shruti Malani Krishnan" w:date="2017-11-30T03:45:00Z">
        <w:r w:rsidR="00F2219E" w:rsidRPr="00F2219E" w:rsidDel="00270DA3">
          <w:rPr>
            <w:rFonts w:ascii="Microsoft New Tai Lue" w:eastAsia="Times New Roman" w:hAnsi="Microsoft New Tai Lue" w:cs="Microsoft New Tai Lue"/>
          </w:rPr>
          <w:delText>sites</w:delText>
        </w:r>
      </w:del>
      <w:del w:id="177" w:author="Shruti Malani Krishnan" w:date="2018-11-06T13:50:00Z">
        <w:r w:rsidR="00F2219E" w:rsidRPr="00F2219E" w:rsidDel="00E2761F">
          <w:rPr>
            <w:rFonts w:ascii="Microsoft New Tai Lue" w:eastAsia="Times New Roman" w:hAnsi="Microsoft New Tai Lue" w:cs="Microsoft New Tai Lue"/>
          </w:rPr>
          <w:delText>.</w:delText>
        </w:r>
      </w:del>
      <w:ins w:id="178" w:author="Keshav Malani" w:date="2017-11-30T16:47:00Z">
        <w:del w:id="179" w:author="Shruti Malani Krishnan" w:date="2018-11-06T13:50:00Z">
          <w:r w:rsidR="00FE5312" w:rsidDel="00E2761F">
            <w:rPr>
              <w:rFonts w:ascii="Microsoft New Tai Lue" w:eastAsia="Times New Roman" w:hAnsi="Microsoft New Tai Lue" w:cs="Microsoft New Tai Lue"/>
            </w:rPr>
            <w:delText xml:space="preserve">and browsing </w:delText>
          </w:r>
        </w:del>
      </w:ins>
    </w:p>
    <w:p w14:paraId="057F5204" w14:textId="2F8CC4D0" w:rsidR="00F2219E" w:rsidRPr="00F2219E" w:rsidDel="000224DA" w:rsidRDefault="00DF53B3" w:rsidP="00DF53B3">
      <w:pPr>
        <w:numPr>
          <w:ilvl w:val="0"/>
          <w:numId w:val="11"/>
        </w:numPr>
        <w:jc w:val="both"/>
        <w:rPr>
          <w:del w:id="180" w:author="Shruti Malani Krishnan" w:date="2017-11-30T03:40:00Z"/>
          <w:rFonts w:ascii="Microsoft New Tai Lue" w:eastAsia="Times New Roman" w:hAnsi="Microsoft New Tai Lue" w:cs="Microsoft New Tai Lue"/>
        </w:rPr>
      </w:pPr>
      <w:del w:id="181" w:author="Shruti Malani Krishnan" w:date="2017-11-30T03:40:00Z">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conducted research &amp; development work resulting in the creation of a data schema to capture data for each user in a coherent way so </w:delText>
        </w:r>
        <w:r w:rsidDel="000224DA">
          <w:rPr>
            <w:rFonts w:ascii="Microsoft New Tai Lue" w:eastAsia="Times New Roman" w:hAnsi="Microsoft New Tai Lue" w:cs="Microsoft New Tai Lue"/>
          </w:rPr>
          <w:delText>that they</w:delText>
        </w:r>
        <w:r w:rsidR="00F2219E" w:rsidRPr="00F2219E" w:rsidDel="000224DA">
          <w:rPr>
            <w:rFonts w:ascii="Microsoft New Tai Lue" w:eastAsia="Times New Roman" w:hAnsi="Microsoft New Tai Lue" w:cs="Microsoft New Tai Lue"/>
          </w:rPr>
          <w:delText xml:space="preserve"> can cross-reference behavio</w:delText>
        </w:r>
        <w:r w:rsidR="00F2219E" w:rsidDel="000224DA">
          <w:rPr>
            <w:rFonts w:ascii="Microsoft New Tai Lue" w:eastAsia="Times New Roman" w:hAnsi="Microsoft New Tai Lue" w:cs="Microsoft New Tai Lue"/>
          </w:rPr>
          <w:delText>u</w:delText>
        </w:r>
        <w:r w:rsidR="00F2219E" w:rsidRPr="00F2219E" w:rsidDel="000224DA">
          <w:rPr>
            <w:rFonts w:ascii="Microsoft New Tai Lue" w:eastAsia="Times New Roman" w:hAnsi="Microsoft New Tai Lue" w:cs="Microsoft New Tai Lue"/>
          </w:rPr>
          <w:delText xml:space="preserve">ral data regardless of source. This is especially challenging as the data continues to grow and </w:delText>
        </w:r>
        <w:r w:rsidDel="000224DA">
          <w:rPr>
            <w:rFonts w:ascii="Microsoft New Tai Lue" w:eastAsia="Times New Roman" w:hAnsi="Microsoft New Tai Lue" w:cs="Microsoft New Tai Lue"/>
          </w:rPr>
          <w:delText>they are</w:delText>
        </w:r>
        <w:r w:rsidR="00F2219E" w:rsidRPr="00F2219E" w:rsidDel="000224DA">
          <w:rPr>
            <w:rFonts w:ascii="Microsoft New Tai Lue" w:eastAsia="Times New Roman" w:hAnsi="Microsoft New Tai Lue" w:cs="Microsoft New Tai Lue"/>
          </w:rPr>
          <w:delText xml:space="preserve"> finding </w:delText>
        </w:r>
        <w:r w:rsidDel="000224DA">
          <w:rPr>
            <w:rFonts w:ascii="Microsoft New Tai Lue" w:eastAsia="Times New Roman" w:hAnsi="Microsoft New Tai Lue" w:cs="Microsoft New Tai Lue"/>
          </w:rPr>
          <w:delText xml:space="preserve">new </w:delText>
        </w:r>
        <w:r w:rsidR="00F2219E" w:rsidRPr="00F2219E" w:rsidDel="000224DA">
          <w:rPr>
            <w:rFonts w:ascii="Microsoft New Tai Lue" w:eastAsia="Times New Roman" w:hAnsi="Microsoft New Tai Lue" w:cs="Microsoft New Tai Lue"/>
          </w:rPr>
          <w:delText xml:space="preserve">ways to keep the metadata for analysis as </w:delText>
        </w:r>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archive old data.</w:delText>
        </w:r>
      </w:del>
    </w:p>
    <w:p w14:paraId="5C6D8AEE" w14:textId="2A7D6FFF" w:rsidR="00F2219E" w:rsidRPr="00F2219E" w:rsidDel="00E2761F" w:rsidRDefault="00DF53B3" w:rsidP="00DF53B3">
      <w:pPr>
        <w:numPr>
          <w:ilvl w:val="0"/>
          <w:numId w:val="11"/>
        </w:numPr>
        <w:jc w:val="both"/>
        <w:rPr>
          <w:del w:id="182" w:author="Shruti Malani Krishnan" w:date="2018-11-06T13:50:00Z"/>
          <w:rFonts w:ascii="Microsoft New Tai Lue" w:eastAsia="Times New Roman" w:hAnsi="Microsoft New Tai Lue" w:cs="Microsoft New Tai Lue"/>
        </w:rPr>
      </w:pPr>
      <w:del w:id="183" w:author="Shruti Malani Krishnan" w:date="2018-11-06T13:50:00Z">
        <w:r w:rsidDel="00E2761F">
          <w:rPr>
            <w:rFonts w:ascii="Microsoft New Tai Lue" w:eastAsia="Times New Roman" w:hAnsi="Microsoft New Tai Lue" w:cs="Microsoft New Tai Lue"/>
          </w:rPr>
          <w:delText xml:space="preserve">The company </w:delText>
        </w:r>
      </w:del>
      <w:del w:id="184" w:author="Shruti Malani Krishnan" w:date="2017-11-30T03:40:00Z">
        <w:r w:rsidDel="000224DA">
          <w:rPr>
            <w:rFonts w:ascii="Microsoft New Tai Lue" w:eastAsia="Times New Roman" w:hAnsi="Microsoft New Tai Lue" w:cs="Microsoft New Tai Lue"/>
          </w:rPr>
          <w:delText>has</w:delText>
        </w:r>
        <w:r w:rsidR="00F2219E" w:rsidRPr="00F2219E" w:rsidDel="000224DA">
          <w:rPr>
            <w:rFonts w:ascii="Microsoft New Tai Lue" w:eastAsia="Times New Roman" w:hAnsi="Microsoft New Tai Lue" w:cs="Microsoft New Tai Lue"/>
          </w:rPr>
          <w:delText xml:space="preserve"> started </w:delText>
        </w:r>
      </w:del>
      <w:del w:id="185" w:author="Shruti Malani Krishnan" w:date="2018-11-06T13:50:00Z">
        <w:r w:rsidR="00F2219E" w:rsidRPr="00F2219E" w:rsidDel="00E2761F">
          <w:rPr>
            <w:rFonts w:ascii="Microsoft New Tai Lue" w:eastAsia="Times New Roman" w:hAnsi="Microsoft New Tai Lue" w:cs="Microsoft New Tai Lue"/>
          </w:rPr>
          <w:delText>build</w:delText>
        </w:r>
      </w:del>
      <w:del w:id="186" w:author="Shruti Malani Krishnan" w:date="2017-11-30T03:46:00Z">
        <w:r w:rsidR="00F2219E" w:rsidRPr="00F2219E" w:rsidDel="00270DA3">
          <w:rPr>
            <w:rFonts w:ascii="Microsoft New Tai Lue" w:eastAsia="Times New Roman" w:hAnsi="Microsoft New Tai Lue" w:cs="Microsoft New Tai Lue"/>
          </w:rPr>
          <w:delText>ing</w:delText>
        </w:r>
      </w:del>
      <w:del w:id="187" w:author="Shruti Malani Krishnan" w:date="2018-11-06T13:50:00Z">
        <w:r w:rsidR="00F2219E" w:rsidRPr="00F2219E" w:rsidDel="00E2761F">
          <w:rPr>
            <w:rFonts w:ascii="Microsoft New Tai Lue" w:eastAsia="Times New Roman" w:hAnsi="Microsoft New Tai Lue" w:cs="Microsoft New Tai Lue"/>
          </w:rPr>
          <w:delText xml:space="preserve"> algorithms to identify duplication and detecting incorrect data across data sources </w:delText>
        </w:r>
      </w:del>
      <w:del w:id="188" w:author="Shruti Malani Krishnan" w:date="2017-11-30T03:40:00Z">
        <w:r w:rsidR="00F2219E" w:rsidRPr="00F2219E" w:rsidDel="000224DA">
          <w:rPr>
            <w:rFonts w:ascii="Microsoft New Tai Lue" w:eastAsia="Times New Roman" w:hAnsi="Microsoft New Tai Lue" w:cs="Microsoft New Tai Lue"/>
          </w:rPr>
          <w:delText>starting with demographic information</w:delText>
        </w:r>
      </w:del>
      <w:del w:id="189" w:author="Shruti Malani Krishnan" w:date="2018-11-06T13:50:00Z">
        <w:r w:rsidR="00F2219E" w:rsidRPr="00F2219E" w:rsidDel="00E2761F">
          <w:rPr>
            <w:rFonts w:ascii="Microsoft New Tai Lue" w:eastAsia="Times New Roman" w:hAnsi="Microsoft New Tai Lue" w:cs="Microsoft New Tai Lue"/>
          </w:rPr>
          <w:delText xml:space="preserve">. </w:delText>
        </w:r>
      </w:del>
      <w:del w:id="190" w:author="Shruti Malani Krishnan" w:date="2017-11-30T03:41:00Z">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are also cross-referencing user details to ensure accuracy. Expanding the type of data </w:delText>
        </w:r>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can review systematically with research.</w:delText>
        </w:r>
      </w:del>
    </w:p>
    <w:p w14:paraId="5E8925CB" w14:textId="42486155" w:rsidR="00F2219E" w:rsidRPr="00F2219E" w:rsidDel="00E2761F" w:rsidRDefault="00DF53B3" w:rsidP="00DF53B3">
      <w:pPr>
        <w:numPr>
          <w:ilvl w:val="0"/>
          <w:numId w:val="11"/>
        </w:numPr>
        <w:jc w:val="both"/>
        <w:rPr>
          <w:del w:id="191" w:author="Shruti Malani Krishnan" w:date="2018-11-06T13:50:00Z"/>
          <w:rFonts w:ascii="Microsoft New Tai Lue" w:eastAsia="Times New Roman" w:hAnsi="Microsoft New Tai Lue" w:cs="Microsoft New Tai Lue"/>
        </w:rPr>
      </w:pPr>
      <w:del w:id="192" w:author="Shruti Malani Krishnan" w:date="2018-11-06T13:50:00Z">
        <w:r w:rsidDel="00E2761F">
          <w:rPr>
            <w:rFonts w:ascii="Microsoft New Tai Lue" w:eastAsia="Times New Roman" w:hAnsi="Microsoft New Tai Lue" w:cs="Microsoft New Tai Lue"/>
          </w:rPr>
          <w:delText>The</w:delText>
        </w:r>
      </w:del>
      <w:del w:id="193" w:author="Shruti Malani Krishnan" w:date="2017-11-30T03:47:00Z">
        <w:r w:rsidDel="00270DA3">
          <w:rPr>
            <w:rFonts w:ascii="Microsoft New Tai Lue" w:eastAsia="Times New Roman" w:hAnsi="Microsoft New Tai Lue" w:cs="Microsoft New Tai Lue"/>
          </w:rPr>
          <w:delText>y are</w:delText>
        </w:r>
        <w:r w:rsidR="00F2219E" w:rsidRPr="00F2219E" w:rsidDel="00270DA3">
          <w:rPr>
            <w:rFonts w:ascii="Microsoft New Tai Lue" w:eastAsia="Times New Roman" w:hAnsi="Microsoft New Tai Lue" w:cs="Microsoft New Tai Lue"/>
          </w:rPr>
          <w:delText xml:space="preserve"> developing a widget to simplify onboarding with panel partners in the UK, US and Canada this year. The widget configurations are still being researched as </w:delText>
        </w:r>
        <w:r w:rsidDel="00270DA3">
          <w:rPr>
            <w:rFonts w:ascii="Microsoft New Tai Lue" w:eastAsia="Times New Roman" w:hAnsi="Microsoft New Tai Lue" w:cs="Microsoft New Tai Lue"/>
          </w:rPr>
          <w:delText>they</w:delText>
        </w:r>
        <w:r w:rsidR="00F2219E" w:rsidRPr="00F2219E" w:rsidDel="00270DA3">
          <w:rPr>
            <w:rFonts w:ascii="Microsoft New Tai Lue" w:eastAsia="Times New Roman" w:hAnsi="Microsoft New Tai Lue" w:cs="Microsoft New Tai Lue"/>
          </w:rPr>
          <w:delText xml:space="preserve"> are spanning across </w:delText>
        </w:r>
        <w:r w:rsidDel="00270DA3">
          <w:rPr>
            <w:rFonts w:ascii="Microsoft New Tai Lue" w:eastAsia="Times New Roman" w:hAnsi="Microsoft New Tai Lue" w:cs="Microsoft New Tai Lue"/>
          </w:rPr>
          <w:delText xml:space="preserve">numerous </w:delText>
        </w:r>
        <w:r w:rsidR="00F2219E" w:rsidRPr="00F2219E" w:rsidDel="00270DA3">
          <w:rPr>
            <w:rFonts w:ascii="Microsoft New Tai Lue" w:eastAsia="Times New Roman" w:hAnsi="Microsoft New Tai Lue" w:cs="Microsoft New Tai Lue"/>
          </w:rPr>
          <w:delText>devices and screen sizes</w:delText>
        </w:r>
      </w:del>
      <w:del w:id="194" w:author="Shruti Malani Krishnan" w:date="2018-11-06T13:50:00Z">
        <w:r w:rsidR="00F2219E" w:rsidRPr="00F2219E" w:rsidDel="00E2761F">
          <w:rPr>
            <w:rFonts w:ascii="Microsoft New Tai Lue" w:eastAsia="Times New Roman" w:hAnsi="Microsoft New Tai Lue" w:cs="Microsoft New Tai Lue"/>
          </w:rPr>
          <w:delText>.</w:delText>
        </w:r>
      </w:del>
    </w:p>
    <w:p w14:paraId="49FDEFB4" w14:textId="6A7FA52E" w:rsidR="00F2219E" w:rsidRPr="00F2219E" w:rsidDel="00270DA3" w:rsidRDefault="00DF53B3" w:rsidP="00DF53B3">
      <w:pPr>
        <w:numPr>
          <w:ilvl w:val="0"/>
          <w:numId w:val="11"/>
        </w:numPr>
        <w:jc w:val="both"/>
        <w:rPr>
          <w:del w:id="195" w:author="Shruti Malani Krishnan" w:date="2017-11-30T03:48:00Z"/>
          <w:rFonts w:ascii="Microsoft New Tai Lue" w:eastAsia="Times New Roman" w:hAnsi="Microsoft New Tai Lue" w:cs="Microsoft New Tai Lue"/>
        </w:rPr>
      </w:pPr>
      <w:del w:id="196" w:author="Shruti Malani Krishnan" w:date="2017-11-30T03:48:00Z">
        <w:r w:rsidDel="00270DA3">
          <w:rPr>
            <w:rFonts w:ascii="Microsoft New Tai Lue" w:eastAsia="Times New Roman" w:hAnsi="Microsoft New Tai Lue" w:cs="Microsoft New Tai Lue"/>
          </w:rPr>
          <w:delText>They have</w:delText>
        </w:r>
        <w:r w:rsidR="00F2219E" w:rsidRPr="00F2219E" w:rsidDel="00270DA3">
          <w:rPr>
            <w:rFonts w:ascii="Microsoft New Tai Lue" w:eastAsia="Times New Roman" w:hAnsi="Microsoft New Tai Lue" w:cs="Microsoft New Tai Lue"/>
          </w:rPr>
          <w:delText xml:space="preserve"> implemented </w:delText>
        </w:r>
        <w:r w:rsidDel="00270DA3">
          <w:rPr>
            <w:rFonts w:ascii="Microsoft New Tai Lue" w:eastAsia="Times New Roman" w:hAnsi="Microsoft New Tai Lue" w:cs="Microsoft New Tai Lue"/>
          </w:rPr>
          <w:delText>their</w:delText>
        </w:r>
        <w:r w:rsidR="00F2219E" w:rsidRPr="00F2219E" w:rsidDel="00270DA3">
          <w:rPr>
            <w:rFonts w:ascii="Microsoft New Tai Lue" w:eastAsia="Times New Roman" w:hAnsi="Microsoft New Tai Lue" w:cs="Microsoft New Tai Lue"/>
          </w:rPr>
          <w:delText xml:space="preserve"> secure iFrame via the widget. There are complications around the iFrame sizing across devices and ensure the user interactions are done in a secure environment across multiple domains. </w:delText>
        </w:r>
        <w:r w:rsidDel="00270DA3">
          <w:rPr>
            <w:rFonts w:ascii="Microsoft New Tai Lue" w:eastAsia="Times New Roman" w:hAnsi="Microsoft New Tai Lue" w:cs="Microsoft New Tai Lue"/>
          </w:rPr>
          <w:delText>They will</w:delText>
        </w:r>
        <w:r w:rsidR="00F2219E" w:rsidRPr="00F2219E" w:rsidDel="00270DA3">
          <w:rPr>
            <w:rFonts w:ascii="Microsoft New Tai Lue" w:eastAsia="Times New Roman" w:hAnsi="Microsoft New Tai Lue" w:cs="Microsoft New Tai Lue"/>
          </w:rPr>
          <w:delText xml:space="preserve"> be going live with panel partners in 2016.</w:delText>
        </w:r>
      </w:del>
    </w:p>
    <w:p w14:paraId="2A5C783F" w14:textId="466D5775" w:rsidR="00F2219E" w:rsidRPr="00F2219E" w:rsidDel="00270DA3" w:rsidRDefault="00DF53B3" w:rsidP="00DF53B3">
      <w:pPr>
        <w:numPr>
          <w:ilvl w:val="0"/>
          <w:numId w:val="11"/>
        </w:numPr>
        <w:jc w:val="both"/>
        <w:rPr>
          <w:del w:id="197" w:author="Shruti Malani Krishnan" w:date="2017-11-30T03:48:00Z"/>
          <w:rFonts w:ascii="Microsoft New Tai Lue" w:eastAsia="Times New Roman" w:hAnsi="Microsoft New Tai Lue" w:cs="Microsoft New Tai Lue"/>
        </w:rPr>
      </w:pPr>
      <w:del w:id="198" w:author="Shruti Malani Krishnan" w:date="2017-11-30T03:48:00Z">
        <w:r w:rsidDel="00270DA3">
          <w:rPr>
            <w:rFonts w:ascii="Microsoft New Tai Lue" w:eastAsia="Times New Roman" w:hAnsi="Microsoft New Tai Lue" w:cs="Microsoft New Tai Lue"/>
          </w:rPr>
          <w:delText>The company has</w:delText>
        </w:r>
        <w:r w:rsidR="00F2219E" w:rsidRPr="00F2219E" w:rsidDel="00270DA3">
          <w:rPr>
            <w:rFonts w:ascii="Microsoft New Tai Lue" w:eastAsia="Times New Roman" w:hAnsi="Microsoft New Tai Lue" w:cs="Microsoft New Tai Lue"/>
          </w:rPr>
          <w:delText xml:space="preserve"> now implemented controls and management reporting in place to ensure the system is up and running with minimal downtime. Addressing these issues took considerable research &amp; development time and resources as </w:delText>
        </w:r>
        <w:r w:rsidDel="00270DA3">
          <w:rPr>
            <w:rFonts w:ascii="Microsoft New Tai Lue" w:eastAsia="Times New Roman" w:hAnsi="Microsoft New Tai Lue" w:cs="Microsoft New Tai Lue"/>
          </w:rPr>
          <w:delText>they are</w:delText>
        </w:r>
        <w:r w:rsidR="00F2219E" w:rsidRPr="00F2219E" w:rsidDel="00270DA3">
          <w:rPr>
            <w:rFonts w:ascii="Microsoft New Tai Lue" w:eastAsia="Times New Roman" w:hAnsi="Microsoft New Tai Lue" w:cs="Microsoft New Tai Lue"/>
          </w:rPr>
          <w:delText xml:space="preserve"> dealing with multiple servers and databases.</w:delText>
        </w:r>
      </w:del>
    </w:p>
    <w:p w14:paraId="0676BD4C" w14:textId="144B3068" w:rsidR="00F2219E" w:rsidRPr="00F2219E" w:rsidDel="00270DA3" w:rsidRDefault="00DF53B3" w:rsidP="00DF53B3">
      <w:pPr>
        <w:numPr>
          <w:ilvl w:val="0"/>
          <w:numId w:val="11"/>
        </w:numPr>
        <w:jc w:val="both"/>
        <w:rPr>
          <w:del w:id="199" w:author="Shruti Malani Krishnan" w:date="2017-11-30T03:51:00Z"/>
          <w:rFonts w:ascii="Microsoft New Tai Lue" w:eastAsia="Times New Roman" w:hAnsi="Microsoft New Tai Lue" w:cs="Microsoft New Tai Lue"/>
        </w:rPr>
      </w:pPr>
      <w:del w:id="200" w:author="Shruti Malani Krishnan" w:date="2017-11-30T03:51:00Z">
        <w:r w:rsidDel="00270DA3">
          <w:rPr>
            <w:rFonts w:ascii="Microsoft New Tai Lue" w:eastAsia="Times New Roman" w:hAnsi="Microsoft New Tai Lue" w:cs="Microsoft New Tai Lue"/>
          </w:rPr>
          <w:delText>They have</w:delText>
        </w:r>
        <w:r w:rsidR="00F2219E" w:rsidRPr="00F2219E" w:rsidDel="00270DA3">
          <w:rPr>
            <w:rFonts w:ascii="Microsoft New Tai Lue" w:eastAsia="Times New Roman" w:hAnsi="Microsoft New Tai Lue" w:cs="Microsoft New Tai Lue"/>
          </w:rPr>
          <w:delText xml:space="preserve"> optimi</w:delText>
        </w:r>
        <w:r w:rsidDel="00270DA3">
          <w:rPr>
            <w:rFonts w:ascii="Microsoft New Tai Lue" w:eastAsia="Times New Roman" w:hAnsi="Microsoft New Tai Lue" w:cs="Microsoft New Tai Lue"/>
          </w:rPr>
          <w:delText>s</w:delText>
        </w:r>
        <w:r w:rsidR="00F2219E" w:rsidRPr="00F2219E" w:rsidDel="00270DA3">
          <w:rPr>
            <w:rFonts w:ascii="Microsoft New Tai Lue" w:eastAsia="Times New Roman" w:hAnsi="Microsoft New Tai Lue" w:cs="Microsoft New Tai Lue"/>
          </w:rPr>
          <w:delText xml:space="preserve">ed </w:delText>
        </w:r>
        <w:r w:rsidDel="00270DA3">
          <w:rPr>
            <w:rFonts w:ascii="Microsoft New Tai Lue" w:eastAsia="Times New Roman" w:hAnsi="Microsoft New Tai Lue" w:cs="Microsoft New Tai Lue"/>
          </w:rPr>
          <w:delText>their</w:delText>
        </w:r>
        <w:r w:rsidR="00F2219E" w:rsidRPr="00F2219E" w:rsidDel="00270DA3">
          <w:rPr>
            <w:rFonts w:ascii="Microsoft New Tai Lue" w:eastAsia="Times New Roman" w:hAnsi="Microsoft New Tai Lue" w:cs="Microsoft New Tai Lue"/>
          </w:rPr>
          <w:delText xml:space="preserve"> querying process for Facebook APIs as that </w:delText>
        </w:r>
        <w:r w:rsidDel="00270DA3">
          <w:rPr>
            <w:rFonts w:ascii="Microsoft New Tai Lue" w:eastAsia="Times New Roman" w:hAnsi="Microsoft New Tai Lue" w:cs="Microsoft New Tai Lue"/>
          </w:rPr>
          <w:delText>resulted in</w:delText>
        </w:r>
        <w:r w:rsidR="00F2219E" w:rsidRPr="00F2219E" w:rsidDel="00270DA3">
          <w:rPr>
            <w:rFonts w:ascii="Microsoft New Tai Lue" w:eastAsia="Times New Roman" w:hAnsi="Microsoft New Tai Lue" w:cs="Microsoft New Tai Lue"/>
          </w:rPr>
          <w:delText xml:space="preserve"> the largest calls for info pulled and the most rate limiting error. </w:delText>
        </w:r>
        <w:r w:rsidDel="00270DA3">
          <w:rPr>
            <w:rFonts w:ascii="Microsoft New Tai Lue" w:eastAsia="Times New Roman" w:hAnsi="Microsoft New Tai Lue" w:cs="Microsoft New Tai Lue"/>
          </w:rPr>
          <w:delText>This has reduced Facebook</w:delText>
        </w:r>
        <w:r w:rsidR="00F2219E" w:rsidRPr="00F2219E" w:rsidDel="00270DA3">
          <w:rPr>
            <w:rFonts w:ascii="Microsoft New Tai Lue" w:eastAsia="Times New Roman" w:hAnsi="Microsoft New Tai Lue" w:cs="Microsoft New Tai Lue"/>
          </w:rPr>
          <w:delText xml:space="preserve"> data and error rate by 95%. Research is now in progress for Twitter API.</w:delText>
        </w:r>
      </w:del>
    </w:p>
    <w:p w14:paraId="70C32DE7" w14:textId="05D13B1B" w:rsidR="00F2219E" w:rsidRPr="00F2219E" w:rsidDel="00270DA3" w:rsidRDefault="00DF53B3" w:rsidP="00DF53B3">
      <w:pPr>
        <w:numPr>
          <w:ilvl w:val="0"/>
          <w:numId w:val="11"/>
        </w:numPr>
        <w:jc w:val="both"/>
        <w:rPr>
          <w:del w:id="201" w:author="Shruti Malani Krishnan" w:date="2017-11-30T03:51:00Z"/>
          <w:rFonts w:ascii="Microsoft New Tai Lue" w:eastAsia="Times New Roman" w:hAnsi="Microsoft New Tai Lue" w:cs="Microsoft New Tai Lue"/>
        </w:rPr>
      </w:pPr>
      <w:del w:id="202" w:author="Shruti Malani Krishnan" w:date="2017-11-30T03:51:00Z">
        <w:r w:rsidDel="00270DA3">
          <w:rPr>
            <w:rFonts w:ascii="Microsoft New Tai Lue" w:eastAsia="Times New Roman" w:hAnsi="Microsoft New Tai Lue" w:cs="Microsoft New Tai Lue"/>
          </w:rPr>
          <w:delText>The company has</w:delText>
        </w:r>
        <w:r w:rsidR="00F2219E" w:rsidRPr="00F2219E" w:rsidDel="00270DA3">
          <w:rPr>
            <w:rFonts w:ascii="Microsoft New Tai Lue" w:eastAsia="Times New Roman" w:hAnsi="Microsoft New Tai Lue" w:cs="Microsoft New Tai Lue"/>
          </w:rPr>
          <w:delText xml:space="preserve"> assessed multiple options and</w:delText>
        </w:r>
        <w:r w:rsidDel="00270DA3">
          <w:rPr>
            <w:rFonts w:ascii="Microsoft New Tai Lue" w:eastAsia="Times New Roman" w:hAnsi="Microsoft New Tai Lue" w:cs="Microsoft New Tai Lue"/>
          </w:rPr>
          <w:delText xml:space="preserve"> has now</w:delText>
        </w:r>
        <w:r w:rsidR="00F2219E" w:rsidRPr="00F2219E" w:rsidDel="00270DA3">
          <w:rPr>
            <w:rFonts w:ascii="Microsoft New Tai Lue" w:eastAsia="Times New Roman" w:hAnsi="Microsoft New Tai Lue" w:cs="Microsoft New Tai Lue"/>
          </w:rPr>
          <w:delText xml:space="preserve"> implemented</w:delText>
        </w:r>
        <w:r w:rsidDel="00270DA3">
          <w:rPr>
            <w:rFonts w:ascii="Microsoft New Tai Lue" w:eastAsia="Times New Roman" w:hAnsi="Microsoft New Tai Lue" w:cs="Microsoft New Tai Lue"/>
          </w:rPr>
          <w:delText xml:space="preserve"> and integrated</w:delText>
        </w:r>
        <w:r w:rsidR="00F2219E" w:rsidRPr="00F2219E" w:rsidDel="00270DA3">
          <w:rPr>
            <w:rFonts w:ascii="Microsoft New Tai Lue" w:eastAsia="Times New Roman" w:hAnsi="Microsoft New Tai Lue" w:cs="Microsoft New Tai Lue"/>
          </w:rPr>
          <w:delText xml:space="preserve"> RabbitMQ to handle messaging queues across all schedulers. </w:delText>
        </w:r>
        <w:r w:rsidDel="00270DA3">
          <w:rPr>
            <w:rFonts w:ascii="Microsoft New Tai Lue" w:eastAsia="Times New Roman" w:hAnsi="Microsoft New Tai Lue" w:cs="Microsoft New Tai Lue"/>
          </w:rPr>
          <w:delText>They are</w:delText>
        </w:r>
        <w:r w:rsidR="00F2219E" w:rsidRPr="00F2219E" w:rsidDel="00270DA3">
          <w:rPr>
            <w:rFonts w:ascii="Microsoft New Tai Lue" w:eastAsia="Times New Roman" w:hAnsi="Microsoft New Tai Lue" w:cs="Microsoft New Tai Lue"/>
          </w:rPr>
          <w:delText xml:space="preserve"> now able to monitor processing live through a dashboard.</w:delText>
        </w:r>
      </w:del>
    </w:p>
    <w:p w14:paraId="35C9D1E8" w14:textId="3018FFDD" w:rsidR="00F2219E" w:rsidRPr="00F2219E" w:rsidDel="00E2761F" w:rsidRDefault="00DF53B3" w:rsidP="00DF53B3">
      <w:pPr>
        <w:numPr>
          <w:ilvl w:val="0"/>
          <w:numId w:val="11"/>
        </w:numPr>
        <w:jc w:val="both"/>
        <w:rPr>
          <w:del w:id="203" w:author="Shruti Malani Krishnan" w:date="2018-11-06T13:50:00Z"/>
          <w:rFonts w:ascii="Microsoft New Tai Lue" w:eastAsia="Times New Roman" w:hAnsi="Microsoft New Tai Lue" w:cs="Microsoft New Tai Lue"/>
        </w:rPr>
      </w:pPr>
      <w:del w:id="204" w:author="Shruti Malani Krishnan" w:date="2018-11-06T13:50:00Z">
        <w:r w:rsidDel="00E2761F">
          <w:rPr>
            <w:rFonts w:ascii="Microsoft New Tai Lue" w:eastAsia="Times New Roman" w:hAnsi="Microsoft New Tai Lue" w:cs="Microsoft New Tai Lue"/>
          </w:rPr>
          <w:delText>Their</w:delText>
        </w:r>
        <w:r w:rsidR="00F2219E" w:rsidRPr="00F2219E" w:rsidDel="00E2761F">
          <w:rPr>
            <w:rFonts w:ascii="Microsoft New Tai Lue" w:eastAsia="Times New Roman" w:hAnsi="Microsoft New Tai Lue" w:cs="Microsoft New Tai Lue"/>
          </w:rPr>
          <w:delText xml:space="preserve"> systems are compliant with all EU regulations currently and </w:delText>
        </w:r>
        <w:r w:rsidDel="00E2761F">
          <w:rPr>
            <w:rFonts w:ascii="Microsoft New Tai Lue" w:eastAsia="Times New Roman" w:hAnsi="Microsoft New Tai Lue" w:cs="Microsoft New Tai Lue"/>
          </w:rPr>
          <w:delText>they are</w:delText>
        </w:r>
        <w:r w:rsidR="00F2219E" w:rsidRPr="00F2219E" w:rsidDel="00E2761F">
          <w:rPr>
            <w:rFonts w:ascii="Microsoft New Tai Lue" w:eastAsia="Times New Roman" w:hAnsi="Microsoft New Tai Lue" w:cs="Microsoft New Tai Lue"/>
          </w:rPr>
          <w:delText xml:space="preserve"> monitoring the progress on EU GDPR implementation guidelines. At the moment, </w:delText>
        </w:r>
        <w:r w:rsidDel="00E2761F">
          <w:rPr>
            <w:rFonts w:ascii="Microsoft New Tai Lue" w:eastAsia="Times New Roman" w:hAnsi="Microsoft New Tai Lue" w:cs="Microsoft New Tai Lue"/>
          </w:rPr>
          <w:delText>they are</w:delText>
        </w:r>
        <w:r w:rsidR="00F2219E" w:rsidRPr="00F2219E" w:rsidDel="00E2761F">
          <w:rPr>
            <w:rFonts w:ascii="Microsoft New Tai Lue" w:eastAsia="Times New Roman" w:hAnsi="Microsoft New Tai Lue" w:cs="Microsoft New Tai Lue"/>
          </w:rPr>
          <w:delText xml:space="preserve"> compliant with any published guidelines</w:delText>
        </w:r>
        <w:r w:rsidDel="00E2761F">
          <w:rPr>
            <w:rFonts w:ascii="Microsoft New Tai Lue" w:eastAsia="Times New Roman" w:hAnsi="Microsoft New Tai Lue" w:cs="Microsoft New Tai Lue"/>
          </w:rPr>
          <w:delText>,</w:delText>
        </w:r>
        <w:r w:rsidR="00F2219E" w:rsidRPr="00F2219E" w:rsidDel="00E2761F">
          <w:rPr>
            <w:rFonts w:ascii="Microsoft New Tai Lue" w:eastAsia="Times New Roman" w:hAnsi="Microsoft New Tai Lue" w:cs="Microsoft New Tai Lue"/>
          </w:rPr>
          <w:delText xml:space="preserve"> including not storing data for Russian users.</w:delText>
        </w:r>
      </w:del>
    </w:p>
    <w:p w14:paraId="21658AFA" w14:textId="49F51D7D" w:rsidR="00F2219E" w:rsidRPr="00F2219E" w:rsidDel="00E2761F" w:rsidRDefault="00DF53B3" w:rsidP="00F2219E">
      <w:pPr>
        <w:numPr>
          <w:ilvl w:val="0"/>
          <w:numId w:val="11"/>
        </w:numPr>
        <w:jc w:val="both"/>
        <w:rPr>
          <w:del w:id="205" w:author="Shruti Malani Krishnan" w:date="2018-11-06T13:50:00Z"/>
          <w:rFonts w:ascii="Microsoft New Tai Lue" w:eastAsia="Times New Roman" w:hAnsi="Microsoft New Tai Lue" w:cs="Microsoft New Tai Lue"/>
        </w:rPr>
      </w:pPr>
      <w:del w:id="206" w:author="Shruti Malani Krishnan" w:date="2018-11-06T13:50:00Z">
        <w:r w:rsidDel="00E2761F">
          <w:rPr>
            <w:rFonts w:ascii="Microsoft New Tai Lue" w:eastAsia="Times New Roman" w:hAnsi="Microsoft New Tai Lue" w:cs="Microsoft New Tai Lue"/>
          </w:rPr>
          <w:delText>The company has</w:delText>
        </w:r>
        <w:r w:rsidR="00F2219E" w:rsidRPr="00F2219E" w:rsidDel="00E2761F">
          <w:rPr>
            <w:rFonts w:ascii="Microsoft New Tai Lue" w:eastAsia="Times New Roman" w:hAnsi="Microsoft New Tai Lue" w:cs="Microsoft New Tai Lue"/>
          </w:rPr>
          <w:delText xml:space="preserve"> setup the data schema around each user </w:delText>
        </w:r>
      </w:del>
      <w:del w:id="207" w:author="Shruti Malani Krishnan" w:date="2017-11-30T03:53:00Z">
        <w:r w:rsidR="00F2219E" w:rsidRPr="00F2219E" w:rsidDel="00270DA3">
          <w:rPr>
            <w:rFonts w:ascii="Microsoft New Tai Lue" w:eastAsia="Times New Roman" w:hAnsi="Microsoft New Tai Lue" w:cs="Microsoft New Tai Lue"/>
          </w:rPr>
          <w:delText>and are now researching the portability of the data across to other systems</w:delText>
        </w:r>
      </w:del>
      <w:del w:id="208" w:author="Shruti Malani Krishnan" w:date="2018-11-06T13:50:00Z">
        <w:r w:rsidR="00F2219E" w:rsidRPr="00F2219E" w:rsidDel="00E2761F">
          <w:rPr>
            <w:rFonts w:ascii="Microsoft New Tai Lue" w:eastAsia="Times New Roman" w:hAnsi="Microsoft New Tai Lue" w:cs="Microsoft New Tai Lue"/>
          </w:rPr>
          <w:delText>. The research is currently in progress.</w:delText>
        </w:r>
      </w:del>
    </w:p>
    <w:p w14:paraId="1B6DEC92" w14:textId="3FC77623" w:rsidR="00F2219E" w:rsidRPr="00F2219E" w:rsidDel="00E2761F" w:rsidRDefault="00F2219E" w:rsidP="00DF53B3">
      <w:pPr>
        <w:numPr>
          <w:ilvl w:val="0"/>
          <w:numId w:val="11"/>
        </w:numPr>
        <w:jc w:val="both"/>
        <w:rPr>
          <w:del w:id="209" w:author="Shruti Malani Krishnan" w:date="2018-11-06T13:50:00Z"/>
          <w:rFonts w:ascii="Microsoft New Tai Lue" w:eastAsia="Times New Roman" w:hAnsi="Microsoft New Tai Lue" w:cs="Microsoft New Tai Lue"/>
        </w:rPr>
      </w:pPr>
      <w:del w:id="210" w:author="Shruti Malani Krishnan" w:date="2017-11-30T04:00:00Z">
        <w:r w:rsidRPr="00F2219E" w:rsidDel="00D203B9">
          <w:rPr>
            <w:rFonts w:ascii="Microsoft New Tai Lue" w:eastAsia="Times New Roman" w:hAnsi="Microsoft New Tai Lue"/>
          </w:rPr>
          <w:delText xml:space="preserve">After considerable research </w:delText>
        </w:r>
        <w:r w:rsidR="00DF53B3" w:rsidDel="00D203B9">
          <w:rPr>
            <w:rFonts w:ascii="Microsoft New Tai Lue" w:eastAsia="Times New Roman" w:hAnsi="Microsoft New Tai Lue"/>
          </w:rPr>
          <w:delText>the company has</w:delText>
        </w:r>
        <w:r w:rsidRPr="00F2219E" w:rsidDel="00D203B9">
          <w:rPr>
            <w:rFonts w:ascii="Microsoft New Tai Lue" w:eastAsia="Times New Roman" w:hAnsi="Microsoft New Tai Lue"/>
          </w:rPr>
          <w:delText xml:space="preserve"> developed the iOS and Android app</w:delText>
        </w:r>
        <w:r w:rsidR="00DF53B3" w:rsidDel="00D203B9">
          <w:rPr>
            <w:rFonts w:ascii="Microsoft New Tai Lue" w:eastAsia="Times New Roman" w:hAnsi="Microsoft New Tai Lue"/>
          </w:rPr>
          <w:delText>s,</w:delText>
        </w:r>
        <w:r w:rsidRPr="00F2219E" w:rsidDel="00D203B9">
          <w:rPr>
            <w:rFonts w:ascii="Microsoft New Tai Lue" w:eastAsia="Times New Roman" w:hAnsi="Microsoft New Tai Lue"/>
          </w:rPr>
          <w:delText xml:space="preserve"> that required much testing and enhancements to make it effective.</w:delText>
        </w:r>
      </w:del>
    </w:p>
    <w:p w14:paraId="4C7A145E" w14:textId="398983A4" w:rsidR="00F2219E" w:rsidRPr="00F2219E" w:rsidDel="00E2761F" w:rsidRDefault="00F2219E" w:rsidP="00DF53B3">
      <w:pPr>
        <w:ind w:left="2705"/>
        <w:jc w:val="both"/>
        <w:rPr>
          <w:del w:id="211" w:author="Shruti Malani Krishnan" w:date="2018-11-06T13:50:00Z"/>
          <w:rFonts w:ascii="Microsoft New Tai Lue" w:eastAsia="Times New Roman" w:hAnsi="Microsoft New Tai Lue"/>
        </w:rPr>
      </w:pPr>
      <w:del w:id="212" w:author="Shruti Malani Krishnan" w:date="2018-11-06T13:50:00Z">
        <w:r w:rsidRPr="00F2219E" w:rsidDel="00E2761F">
          <w:rPr>
            <w:rFonts w:ascii="Microsoft New Tai Lue" w:eastAsia="Times New Roman" w:hAnsi="Microsoft New Tai Lue"/>
          </w:rPr>
          <w:delText xml:space="preserve">On Android </w:delText>
        </w:r>
        <w:r w:rsidR="00DF53B3" w:rsidDel="00E2761F">
          <w:rPr>
            <w:rFonts w:ascii="Microsoft New Tai Lue" w:eastAsia="Times New Roman" w:hAnsi="Microsoft New Tai Lue"/>
          </w:rPr>
          <w:delText>they have</w:delText>
        </w:r>
        <w:r w:rsidRPr="00F2219E" w:rsidDel="00E2761F">
          <w:rPr>
            <w:rFonts w:ascii="Microsoft New Tai Lue" w:eastAsia="Times New Roman" w:hAnsi="Microsoft New Tai Lue"/>
          </w:rPr>
          <w:delText xml:space="preserve"> developed </w:delText>
        </w:r>
        <w:r w:rsidR="00DF53B3" w:rsidDel="00E2761F">
          <w:rPr>
            <w:rFonts w:ascii="Microsoft New Tai Lue" w:eastAsia="Times New Roman" w:hAnsi="Microsoft New Tai Lue"/>
          </w:rPr>
          <w:delText xml:space="preserve">their own algorithm to </w:delText>
        </w:r>
      </w:del>
      <w:del w:id="213" w:author="Shruti Malani Krishnan" w:date="2017-11-30T10:55:00Z">
        <w:r w:rsidR="00DF53B3" w:rsidDel="009F2277">
          <w:rPr>
            <w:rFonts w:ascii="Microsoft New Tai Lue" w:eastAsia="Times New Roman" w:hAnsi="Microsoft New Tai Lue"/>
          </w:rPr>
          <w:delText>optimis</w:delText>
        </w:r>
        <w:r w:rsidRPr="00F2219E" w:rsidDel="009F2277">
          <w:rPr>
            <w:rFonts w:ascii="Microsoft New Tai Lue" w:eastAsia="Times New Roman" w:hAnsi="Microsoft New Tai Lue"/>
          </w:rPr>
          <w:delText xml:space="preserve">e capturing location, app usage and connectivity data so that there’s visibly no impact to the battery life. </w:delText>
        </w:r>
      </w:del>
      <w:del w:id="214" w:author="Shruti Malani Krishnan" w:date="2017-11-30T10:56:00Z">
        <w:r w:rsidRPr="00F2219E" w:rsidDel="009F2277">
          <w:rPr>
            <w:rFonts w:ascii="Microsoft New Tai Lue" w:eastAsia="Times New Roman" w:hAnsi="Microsoft New Tai Lue"/>
          </w:rPr>
          <w:delText>The next phase is to enhance behavio</w:delText>
        </w:r>
        <w:r w:rsidDel="009F2277">
          <w:rPr>
            <w:rFonts w:ascii="Microsoft New Tai Lue" w:eastAsia="Times New Roman" w:hAnsi="Microsoft New Tai Lue"/>
          </w:rPr>
          <w:delText>u</w:delText>
        </w:r>
        <w:r w:rsidRPr="00F2219E" w:rsidDel="009F2277">
          <w:rPr>
            <w:rFonts w:ascii="Microsoft New Tai Lue" w:eastAsia="Times New Roman" w:hAnsi="Microsoft New Tai Lue"/>
          </w:rPr>
          <w:delText>r capture to include music and health habits</w:delText>
        </w:r>
        <w:r w:rsidR="00DF53B3" w:rsidDel="009F2277">
          <w:rPr>
            <w:rFonts w:ascii="Microsoft New Tai Lue" w:eastAsia="Times New Roman" w:hAnsi="Microsoft New Tai Lue"/>
          </w:rPr>
          <w:delText>.</w:delText>
        </w:r>
      </w:del>
    </w:p>
    <w:p w14:paraId="79CCBE82" w14:textId="65DD6098" w:rsidR="00F2219E" w:rsidRPr="00F2219E" w:rsidDel="00E2761F" w:rsidRDefault="00F2219E" w:rsidP="00DF53B3">
      <w:pPr>
        <w:ind w:left="2705"/>
        <w:jc w:val="both"/>
        <w:rPr>
          <w:del w:id="215" w:author="Shruti Malani Krishnan" w:date="2018-11-06T13:50:00Z"/>
          <w:rFonts w:ascii="Microsoft New Tai Lue" w:eastAsia="Times New Roman" w:hAnsi="Microsoft New Tai Lue" w:cs="Microsoft New Tai Lue"/>
        </w:rPr>
      </w:pPr>
      <w:del w:id="216" w:author="Shruti Malani Krishnan" w:date="2018-11-06T13:50:00Z">
        <w:r w:rsidRPr="00F2219E" w:rsidDel="00E2761F">
          <w:rPr>
            <w:rFonts w:ascii="Microsoft New Tai Lue" w:eastAsia="Times New Roman" w:hAnsi="Microsoft New Tai Lue"/>
          </w:rPr>
          <w:delText xml:space="preserve">On iOS </w:delText>
        </w:r>
        <w:r w:rsidR="00DF53B3" w:rsidDel="00E2761F">
          <w:rPr>
            <w:rFonts w:ascii="Microsoft New Tai Lue" w:eastAsia="Times New Roman" w:hAnsi="Microsoft New Tai Lue"/>
          </w:rPr>
          <w:delText>they have</w:delText>
        </w:r>
        <w:r w:rsidRPr="00F2219E" w:rsidDel="00E2761F">
          <w:rPr>
            <w:rFonts w:ascii="Microsoft New Tai Lue" w:eastAsia="Times New Roman" w:hAnsi="Microsoft New Tai Lue"/>
          </w:rPr>
          <w:delText xml:space="preserve"> enhanced </w:delText>
        </w:r>
        <w:r w:rsidR="00DF53B3" w:rsidDel="00E2761F">
          <w:rPr>
            <w:rFonts w:ascii="Microsoft New Tai Lue" w:eastAsia="Times New Roman" w:hAnsi="Microsoft New Tai Lue"/>
          </w:rPr>
          <w:delText>their</w:delText>
        </w:r>
        <w:r w:rsidRPr="00F2219E" w:rsidDel="00E2761F">
          <w:rPr>
            <w:rFonts w:ascii="Microsoft New Tai Lue" w:eastAsia="Times New Roman" w:hAnsi="Microsoft New Tai Lue"/>
          </w:rPr>
          <w:delText xml:space="preserve"> methods for location and usage tracking further to </w:delText>
        </w:r>
      </w:del>
      <w:del w:id="217" w:author="Shruti Malani Krishnan" w:date="2017-11-30T10:56:00Z">
        <w:r w:rsidRPr="00F2219E" w:rsidDel="009F2277">
          <w:rPr>
            <w:rFonts w:ascii="Microsoft New Tai Lue" w:eastAsia="Times New Roman" w:hAnsi="Microsoft New Tai Lue"/>
          </w:rPr>
          <w:delText>save 25% of</w:delText>
        </w:r>
      </w:del>
      <w:del w:id="218" w:author="Shruti Malani Krishnan" w:date="2018-11-06T13:50:00Z">
        <w:r w:rsidRPr="00F2219E" w:rsidDel="00E2761F">
          <w:rPr>
            <w:rFonts w:ascii="Microsoft New Tai Lue" w:eastAsia="Times New Roman" w:hAnsi="Microsoft New Tai Lue"/>
          </w:rPr>
          <w:delText xml:space="preserve"> usage and processing power required. </w:delText>
        </w:r>
      </w:del>
      <w:del w:id="219" w:author="Shruti Malani Krishnan" w:date="2017-11-30T10:56:00Z">
        <w:r w:rsidRPr="00F2219E" w:rsidDel="009F2277">
          <w:rPr>
            <w:rFonts w:ascii="Microsoft New Tai Lue" w:eastAsia="Times New Roman" w:hAnsi="Microsoft New Tai Lue"/>
          </w:rPr>
          <w:delText>This R&amp;D work is ongoing.</w:delText>
        </w:r>
      </w:del>
    </w:p>
    <w:p w14:paraId="4F34DB53" w14:textId="77777777" w:rsidR="00597B6C" w:rsidRPr="00BB5A48" w:rsidRDefault="00597B6C" w:rsidP="00597B6C">
      <w:pPr>
        <w:ind w:left="1987"/>
        <w:rPr>
          <w:rFonts w:ascii="Microsoft New Tai Lue" w:hAnsi="Microsoft New Tai Lue" w:cs="Microsoft New Tai Lue"/>
        </w:rPr>
      </w:pPr>
    </w:p>
    <w:sectPr w:rsidR="00597B6C" w:rsidRPr="00BB5A48" w:rsidSect="004869D3">
      <w:headerReference w:type="even" r:id="rId9"/>
      <w:headerReference w:type="default" r:id="rId10"/>
      <w:footerReference w:type="even" r:id="rId11"/>
      <w:footerReference w:type="default" r:id="rId12"/>
      <w:headerReference w:type="first" r:id="rId13"/>
      <w:footerReference w:type="first" r:id="rId14"/>
      <w:pgSz w:w="11906" w:h="16838"/>
      <w:pgMar w:top="993" w:right="1440" w:bottom="1134"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C5144" w14:textId="77777777" w:rsidR="006A7CE7" w:rsidRDefault="006A7CE7" w:rsidP="003774C9">
      <w:pPr>
        <w:spacing w:after="0" w:line="240" w:lineRule="auto"/>
      </w:pPr>
      <w:r>
        <w:separator/>
      </w:r>
    </w:p>
  </w:endnote>
  <w:endnote w:type="continuationSeparator" w:id="0">
    <w:p w14:paraId="151211DB" w14:textId="77777777" w:rsidR="006A7CE7" w:rsidRDefault="006A7CE7" w:rsidP="0037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5DF5" w14:textId="77777777" w:rsidR="00C45ED4" w:rsidRDefault="00C45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EF69E" w14:textId="5D6910C5" w:rsidR="00C45ED4" w:rsidRPr="00EC3035" w:rsidRDefault="00C45ED4" w:rsidP="008A71FA">
    <w:pPr>
      <w:pStyle w:val="Footer"/>
      <w:pBdr>
        <w:top w:val="single" w:sz="4" w:space="0" w:color="D9D9D9"/>
      </w:pBdr>
      <w:ind w:left="0"/>
      <w:rPr>
        <w:rFonts w:ascii="Century Gothic" w:hAnsi="Century Gothic"/>
        <w:b/>
        <w:sz w:val="32"/>
        <w:lang w:val="en-GB"/>
      </w:rPr>
    </w:pPr>
    <w:r w:rsidRPr="00EC3035">
      <w:rPr>
        <w:rFonts w:ascii="Microsoft New Tai Lue" w:hAnsi="Microsoft New Tai Lue" w:cs="Microsoft New Tai Lue"/>
        <w:sz w:val="16"/>
      </w:rPr>
      <w:fldChar w:fldCharType="begin"/>
    </w:r>
    <w:r w:rsidRPr="00EC3035">
      <w:rPr>
        <w:rFonts w:ascii="Microsoft New Tai Lue" w:hAnsi="Microsoft New Tai Lue" w:cs="Microsoft New Tai Lue"/>
        <w:sz w:val="16"/>
      </w:rPr>
      <w:instrText xml:space="preserve"> PAGE   \* MERGEFORMAT </w:instrText>
    </w:r>
    <w:r w:rsidRPr="00EC3035">
      <w:rPr>
        <w:rFonts w:ascii="Microsoft New Tai Lue" w:hAnsi="Microsoft New Tai Lue" w:cs="Microsoft New Tai Lue"/>
        <w:sz w:val="16"/>
      </w:rPr>
      <w:fldChar w:fldCharType="separate"/>
    </w:r>
    <w:r w:rsidR="00FE5312" w:rsidRPr="00FE5312">
      <w:rPr>
        <w:rFonts w:ascii="Microsoft New Tai Lue" w:hAnsi="Microsoft New Tai Lue" w:cs="Microsoft New Tai Lue"/>
        <w:b/>
        <w:noProof/>
        <w:sz w:val="16"/>
      </w:rPr>
      <w:t>3</w:t>
    </w:r>
    <w:r w:rsidRPr="00EC3035">
      <w:rPr>
        <w:rFonts w:ascii="Microsoft New Tai Lue" w:hAnsi="Microsoft New Tai Lue" w:cs="Microsoft New Tai Lue"/>
        <w:sz w:val="16"/>
      </w:rPr>
      <w:fldChar w:fldCharType="end"/>
    </w:r>
    <w:r w:rsidRPr="00EC3035">
      <w:rPr>
        <w:rFonts w:ascii="Microsoft New Tai Lue" w:hAnsi="Microsoft New Tai Lue" w:cs="Microsoft New Tai Lue"/>
        <w:b/>
        <w:sz w:val="16"/>
      </w:rPr>
      <w:t xml:space="preserve"> | </w:t>
    </w:r>
    <w:r w:rsidRPr="00EC3035">
      <w:rPr>
        <w:rFonts w:ascii="Microsoft New Tai Lue" w:hAnsi="Microsoft New Tai Lue" w:cs="Microsoft New Tai Lue"/>
        <w:color w:val="7F7F7F"/>
        <w:spacing w:val="60"/>
        <w:sz w:val="16"/>
      </w:rPr>
      <w:t>Page</w:t>
    </w:r>
    <w:r w:rsidRPr="00EC3035">
      <w:rPr>
        <w:rFonts w:ascii="Microsoft New Tai Lue" w:hAnsi="Microsoft New Tai Lue" w:cs="Microsoft New Tai Lue"/>
        <w:color w:val="7F7F7F"/>
        <w:spacing w:val="60"/>
        <w:sz w:val="20"/>
        <w:lang w:val="en-GB"/>
      </w:rPr>
      <w:tab/>
    </w:r>
    <w:r>
      <w:rPr>
        <w:rFonts w:ascii="Microsoft New Tai Lue" w:hAnsi="Microsoft New Tai Lue" w:cs="Microsoft New Tai Lue"/>
        <w:sz w:val="16"/>
        <w:szCs w:val="18"/>
        <w:lang w:val="en-GB"/>
      </w:rPr>
      <w:t>Strictly Private</w:t>
    </w:r>
    <w:r w:rsidRPr="00EC3035">
      <w:rPr>
        <w:rFonts w:ascii="Microsoft New Tai Lue" w:hAnsi="Microsoft New Tai Lue" w:cs="Microsoft New Tai Lue"/>
        <w:sz w:val="16"/>
        <w:szCs w:val="18"/>
      </w:rPr>
      <w:t xml:space="preserve"> &amp; Confidential</w:t>
    </w:r>
    <w:r w:rsidRPr="00EC3035">
      <w:rPr>
        <w:color w:val="7F7F7F"/>
        <w:spacing w:val="60"/>
        <w:sz w:val="22"/>
      </w:rPr>
      <w:tab/>
    </w:r>
    <w:r w:rsidRPr="00EC3035">
      <w:rPr>
        <w:rFonts w:ascii="Microsoft New Tai Lue" w:hAnsi="Microsoft New Tai Lue" w:cs="Microsoft New Tai Lue"/>
        <w:sz w:val="16"/>
        <w:szCs w:val="18"/>
      </w:rPr>
      <w:t>©</w:t>
    </w:r>
    <w:r w:rsidRPr="00EC3035">
      <w:rPr>
        <w:rFonts w:ascii="Microsoft New Tai Lue" w:hAnsi="Microsoft New Tai Lue" w:cs="Microsoft New Tai Lue"/>
        <w:sz w:val="20"/>
        <w:szCs w:val="18"/>
      </w:rPr>
      <w:t xml:space="preserve"> </w:t>
    </w:r>
    <w:r w:rsidRPr="00EC3035">
      <w:rPr>
        <w:rFonts w:ascii="Century Gothic" w:hAnsi="Century Gothic"/>
        <w:color w:val="7F0000"/>
        <w:sz w:val="32"/>
        <w:szCs w:val="18"/>
        <w:lang w:val="en-GB"/>
      </w:rPr>
      <w:t>tax</w:t>
    </w:r>
    <w:r w:rsidRPr="00DF5497">
      <w:rPr>
        <w:rFonts w:ascii="Century Gothic" w:hAnsi="Century Gothic"/>
        <w:color w:val="595959"/>
        <w:sz w:val="32"/>
        <w:szCs w:val="18"/>
        <w:lang w:val="en-GB"/>
      </w:rPr>
      <w:t>relief</w:t>
    </w:r>
    <w:r w:rsidRPr="00EC3035">
      <w:rPr>
        <w:rFonts w:ascii="Century Gothic" w:hAnsi="Century Gothic"/>
        <w:color w:val="7F0000"/>
        <w:sz w:val="20"/>
        <w:szCs w:val="18"/>
        <w:lang w:val="en-GB"/>
      </w:rPr>
      <w:t>.biz</w:t>
    </w:r>
    <w:r>
      <w:rPr>
        <w:rFonts w:ascii="Century Gothic" w:hAnsi="Century Gothic"/>
        <w:color w:val="7F0000"/>
        <w:sz w:val="20"/>
        <w:szCs w:val="18"/>
        <w:lang w:val="en-GB"/>
      </w:rPr>
      <w:t xml:space="preserve"> </w:t>
    </w:r>
    <w:r w:rsidRPr="00EC3035">
      <w:rPr>
        <w:rFonts w:ascii="Microsoft New Tai Lue" w:hAnsi="Microsoft New Tai Lue" w:cs="Microsoft New Tai Lue"/>
        <w:sz w:val="16"/>
        <w:szCs w:val="18"/>
      </w:rPr>
      <w:t>201</w:t>
    </w:r>
    <w:r>
      <w:rPr>
        <w:rFonts w:ascii="Microsoft New Tai Lue" w:hAnsi="Microsoft New Tai Lue" w:cs="Microsoft New Tai Lue"/>
        <w:sz w:val="16"/>
        <w:szCs w:val="18"/>
        <w:lang w:val="en-GB"/>
      </w:rPr>
      <w:t>6</w:t>
    </w:r>
  </w:p>
  <w:p w14:paraId="5337CEE8" w14:textId="77777777" w:rsidR="00C45ED4" w:rsidRDefault="00C45E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694C" w14:textId="77777777" w:rsidR="00C45ED4" w:rsidRDefault="00C45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88EE" w14:textId="77777777" w:rsidR="006A7CE7" w:rsidRDefault="006A7CE7" w:rsidP="003774C9">
      <w:pPr>
        <w:spacing w:after="0" w:line="240" w:lineRule="auto"/>
      </w:pPr>
      <w:r>
        <w:separator/>
      </w:r>
    </w:p>
  </w:footnote>
  <w:footnote w:type="continuationSeparator" w:id="0">
    <w:p w14:paraId="7A687F67" w14:textId="77777777" w:rsidR="006A7CE7" w:rsidRDefault="006A7CE7" w:rsidP="00377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A575" w14:textId="72F7470F" w:rsidR="00C45ED4" w:rsidRDefault="00C45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DF0D8" w14:textId="0E767F1D" w:rsidR="00C45ED4" w:rsidRDefault="00C45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65036" w14:textId="136E0E40" w:rsidR="00C45ED4" w:rsidRDefault="00C45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A912D4"/>
    <w:multiLevelType w:val="hybridMultilevel"/>
    <w:tmpl w:val="F9C21DF8"/>
    <w:lvl w:ilvl="0" w:tplc="8B245B32">
      <w:start w:val="1"/>
      <w:numFmt w:val="lowerLetter"/>
      <w:lvlText w:val="%1)"/>
      <w:lvlJc w:val="left"/>
      <w:pPr>
        <w:ind w:left="2705" w:hanging="360"/>
      </w:pPr>
      <w:rPr>
        <w:rFonts w:hint="default"/>
      </w:r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2" w15:restartNumberingAfterBreak="0">
    <w:nsid w:val="225A1393"/>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3" w15:restartNumberingAfterBreak="0">
    <w:nsid w:val="26512D98"/>
    <w:multiLevelType w:val="hybridMultilevel"/>
    <w:tmpl w:val="9FAE6D16"/>
    <w:lvl w:ilvl="0" w:tplc="08090001">
      <w:start w:val="1"/>
      <w:numFmt w:val="bullet"/>
      <w:lvlText w:val=""/>
      <w:lvlJc w:val="left"/>
      <w:pPr>
        <w:ind w:left="3123" w:hanging="360"/>
      </w:pPr>
      <w:rPr>
        <w:rFonts w:ascii="Symbol" w:hAnsi="Symbol" w:hint="default"/>
      </w:rPr>
    </w:lvl>
    <w:lvl w:ilvl="1" w:tplc="08090003">
      <w:start w:val="1"/>
      <w:numFmt w:val="bullet"/>
      <w:lvlText w:val="o"/>
      <w:lvlJc w:val="left"/>
      <w:pPr>
        <w:ind w:left="3843" w:hanging="360"/>
      </w:pPr>
      <w:rPr>
        <w:rFonts w:ascii="Courier New" w:hAnsi="Courier New" w:cs="Courier New" w:hint="default"/>
      </w:rPr>
    </w:lvl>
    <w:lvl w:ilvl="2" w:tplc="08090005" w:tentative="1">
      <w:start w:val="1"/>
      <w:numFmt w:val="bullet"/>
      <w:lvlText w:val=""/>
      <w:lvlJc w:val="left"/>
      <w:pPr>
        <w:ind w:left="4563" w:hanging="360"/>
      </w:pPr>
      <w:rPr>
        <w:rFonts w:ascii="Wingdings" w:hAnsi="Wingdings" w:hint="default"/>
      </w:rPr>
    </w:lvl>
    <w:lvl w:ilvl="3" w:tplc="08090001" w:tentative="1">
      <w:start w:val="1"/>
      <w:numFmt w:val="bullet"/>
      <w:lvlText w:val=""/>
      <w:lvlJc w:val="left"/>
      <w:pPr>
        <w:ind w:left="5283" w:hanging="360"/>
      </w:pPr>
      <w:rPr>
        <w:rFonts w:ascii="Symbol" w:hAnsi="Symbol" w:hint="default"/>
      </w:rPr>
    </w:lvl>
    <w:lvl w:ilvl="4" w:tplc="08090003" w:tentative="1">
      <w:start w:val="1"/>
      <w:numFmt w:val="bullet"/>
      <w:lvlText w:val="o"/>
      <w:lvlJc w:val="left"/>
      <w:pPr>
        <w:ind w:left="6003" w:hanging="360"/>
      </w:pPr>
      <w:rPr>
        <w:rFonts w:ascii="Courier New" w:hAnsi="Courier New" w:cs="Courier New" w:hint="default"/>
      </w:rPr>
    </w:lvl>
    <w:lvl w:ilvl="5" w:tplc="08090005" w:tentative="1">
      <w:start w:val="1"/>
      <w:numFmt w:val="bullet"/>
      <w:lvlText w:val=""/>
      <w:lvlJc w:val="left"/>
      <w:pPr>
        <w:ind w:left="6723" w:hanging="360"/>
      </w:pPr>
      <w:rPr>
        <w:rFonts w:ascii="Wingdings" w:hAnsi="Wingdings" w:hint="default"/>
      </w:rPr>
    </w:lvl>
    <w:lvl w:ilvl="6" w:tplc="08090001" w:tentative="1">
      <w:start w:val="1"/>
      <w:numFmt w:val="bullet"/>
      <w:lvlText w:val=""/>
      <w:lvlJc w:val="left"/>
      <w:pPr>
        <w:ind w:left="7443" w:hanging="360"/>
      </w:pPr>
      <w:rPr>
        <w:rFonts w:ascii="Symbol" w:hAnsi="Symbol" w:hint="default"/>
      </w:rPr>
    </w:lvl>
    <w:lvl w:ilvl="7" w:tplc="08090003" w:tentative="1">
      <w:start w:val="1"/>
      <w:numFmt w:val="bullet"/>
      <w:lvlText w:val="o"/>
      <w:lvlJc w:val="left"/>
      <w:pPr>
        <w:ind w:left="8163" w:hanging="360"/>
      </w:pPr>
      <w:rPr>
        <w:rFonts w:ascii="Courier New" w:hAnsi="Courier New" w:cs="Courier New" w:hint="default"/>
      </w:rPr>
    </w:lvl>
    <w:lvl w:ilvl="8" w:tplc="08090005" w:tentative="1">
      <w:start w:val="1"/>
      <w:numFmt w:val="bullet"/>
      <w:lvlText w:val=""/>
      <w:lvlJc w:val="left"/>
      <w:pPr>
        <w:ind w:left="8883" w:hanging="360"/>
      </w:pPr>
      <w:rPr>
        <w:rFonts w:ascii="Wingdings" w:hAnsi="Wingdings" w:hint="default"/>
      </w:rPr>
    </w:lvl>
  </w:abstractNum>
  <w:abstractNum w:abstractNumId="4" w15:restartNumberingAfterBreak="0">
    <w:nsid w:val="2C64393D"/>
    <w:multiLevelType w:val="hybridMultilevel"/>
    <w:tmpl w:val="47586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C21961"/>
    <w:multiLevelType w:val="hybridMultilevel"/>
    <w:tmpl w:val="98707FDE"/>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6" w15:restartNumberingAfterBreak="0">
    <w:nsid w:val="43013000"/>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7" w15:restartNumberingAfterBreak="0">
    <w:nsid w:val="488437AF"/>
    <w:multiLevelType w:val="hybridMultilevel"/>
    <w:tmpl w:val="8F8EA1AE"/>
    <w:lvl w:ilvl="0" w:tplc="0809000F">
      <w:start w:val="1"/>
      <w:numFmt w:val="decimal"/>
      <w:lvlText w:val="%1."/>
      <w:lvlJc w:val="left"/>
      <w:pPr>
        <w:ind w:left="3065" w:hanging="360"/>
      </w:pPr>
      <w:rPr>
        <w:rFonts w:hint="default"/>
      </w:rPr>
    </w:lvl>
    <w:lvl w:ilvl="1" w:tplc="08090003" w:tentative="1">
      <w:start w:val="1"/>
      <w:numFmt w:val="bullet"/>
      <w:lvlText w:val="o"/>
      <w:lvlJc w:val="left"/>
      <w:pPr>
        <w:ind w:left="3785" w:hanging="360"/>
      </w:pPr>
      <w:rPr>
        <w:rFonts w:ascii="Courier New" w:hAnsi="Courier New" w:cs="Courier New" w:hint="default"/>
      </w:rPr>
    </w:lvl>
    <w:lvl w:ilvl="2" w:tplc="08090005" w:tentative="1">
      <w:start w:val="1"/>
      <w:numFmt w:val="bullet"/>
      <w:lvlText w:val=""/>
      <w:lvlJc w:val="left"/>
      <w:pPr>
        <w:ind w:left="4505" w:hanging="360"/>
      </w:pPr>
      <w:rPr>
        <w:rFonts w:ascii="Wingdings" w:hAnsi="Wingdings" w:hint="default"/>
      </w:rPr>
    </w:lvl>
    <w:lvl w:ilvl="3" w:tplc="08090001" w:tentative="1">
      <w:start w:val="1"/>
      <w:numFmt w:val="bullet"/>
      <w:lvlText w:val=""/>
      <w:lvlJc w:val="left"/>
      <w:pPr>
        <w:ind w:left="5225" w:hanging="360"/>
      </w:pPr>
      <w:rPr>
        <w:rFonts w:ascii="Symbol" w:hAnsi="Symbol" w:hint="default"/>
      </w:rPr>
    </w:lvl>
    <w:lvl w:ilvl="4" w:tplc="08090003" w:tentative="1">
      <w:start w:val="1"/>
      <w:numFmt w:val="bullet"/>
      <w:lvlText w:val="o"/>
      <w:lvlJc w:val="left"/>
      <w:pPr>
        <w:ind w:left="5945" w:hanging="360"/>
      </w:pPr>
      <w:rPr>
        <w:rFonts w:ascii="Courier New" w:hAnsi="Courier New" w:cs="Courier New" w:hint="default"/>
      </w:rPr>
    </w:lvl>
    <w:lvl w:ilvl="5" w:tplc="08090005" w:tentative="1">
      <w:start w:val="1"/>
      <w:numFmt w:val="bullet"/>
      <w:lvlText w:val=""/>
      <w:lvlJc w:val="left"/>
      <w:pPr>
        <w:ind w:left="6665" w:hanging="360"/>
      </w:pPr>
      <w:rPr>
        <w:rFonts w:ascii="Wingdings" w:hAnsi="Wingdings" w:hint="default"/>
      </w:rPr>
    </w:lvl>
    <w:lvl w:ilvl="6" w:tplc="08090001" w:tentative="1">
      <w:start w:val="1"/>
      <w:numFmt w:val="bullet"/>
      <w:lvlText w:val=""/>
      <w:lvlJc w:val="left"/>
      <w:pPr>
        <w:ind w:left="7385" w:hanging="360"/>
      </w:pPr>
      <w:rPr>
        <w:rFonts w:ascii="Symbol" w:hAnsi="Symbol" w:hint="default"/>
      </w:rPr>
    </w:lvl>
    <w:lvl w:ilvl="7" w:tplc="08090003" w:tentative="1">
      <w:start w:val="1"/>
      <w:numFmt w:val="bullet"/>
      <w:lvlText w:val="o"/>
      <w:lvlJc w:val="left"/>
      <w:pPr>
        <w:ind w:left="8105" w:hanging="360"/>
      </w:pPr>
      <w:rPr>
        <w:rFonts w:ascii="Courier New" w:hAnsi="Courier New" w:cs="Courier New" w:hint="default"/>
      </w:rPr>
    </w:lvl>
    <w:lvl w:ilvl="8" w:tplc="08090005" w:tentative="1">
      <w:start w:val="1"/>
      <w:numFmt w:val="bullet"/>
      <w:lvlText w:val=""/>
      <w:lvlJc w:val="left"/>
      <w:pPr>
        <w:ind w:left="8825" w:hanging="360"/>
      </w:pPr>
      <w:rPr>
        <w:rFonts w:ascii="Wingdings" w:hAnsi="Wingdings" w:hint="default"/>
      </w:rPr>
    </w:lvl>
  </w:abstractNum>
  <w:abstractNum w:abstractNumId="8" w15:restartNumberingAfterBreak="0">
    <w:nsid w:val="50645D56"/>
    <w:multiLevelType w:val="hybridMultilevel"/>
    <w:tmpl w:val="0FE4096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0F01889"/>
    <w:multiLevelType w:val="hybridMultilevel"/>
    <w:tmpl w:val="F5BCAF32"/>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10" w15:restartNumberingAfterBreak="0">
    <w:nsid w:val="7AB82E46"/>
    <w:multiLevelType w:val="hybridMultilevel"/>
    <w:tmpl w:val="7BF4B670"/>
    <w:lvl w:ilvl="0" w:tplc="08090001">
      <w:start w:val="1"/>
      <w:numFmt w:val="bullet"/>
      <w:lvlText w:val=""/>
      <w:lvlJc w:val="left"/>
      <w:pPr>
        <w:ind w:left="2705" w:hanging="360"/>
      </w:pPr>
      <w:rPr>
        <w:rFonts w:ascii="Symbol" w:hAnsi="Symbol" w:hint="default"/>
      </w:rPr>
    </w:lvl>
    <w:lvl w:ilvl="1" w:tplc="08090003">
      <w:start w:val="1"/>
      <w:numFmt w:val="bullet"/>
      <w:lvlText w:val="o"/>
      <w:lvlJc w:val="left"/>
      <w:pPr>
        <w:ind w:left="3425" w:hanging="360"/>
      </w:pPr>
      <w:rPr>
        <w:rFonts w:ascii="Courier New" w:hAnsi="Courier New" w:cs="Courier New" w:hint="default"/>
      </w:rPr>
    </w:lvl>
    <w:lvl w:ilvl="2" w:tplc="08090005">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8"/>
  </w:num>
  <w:num w:numId="6">
    <w:abstractNumId w:val="7"/>
  </w:num>
  <w:num w:numId="7">
    <w:abstractNumId w:val="10"/>
  </w:num>
  <w:num w:numId="8">
    <w:abstractNumId w:val="5"/>
  </w:num>
  <w:num w:numId="9">
    <w:abstractNumId w:val="3"/>
  </w:num>
  <w:num w:numId="10">
    <w:abstractNumId w:val="6"/>
  </w:num>
  <w:num w:numId="11">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uti Malani Krishnan">
    <w15:presenceInfo w15:providerId="Windows Live" w15:userId="bc550e96591139bd"/>
  </w15:person>
  <w15:person w15:author="Keshav Malani">
    <w15:presenceInfo w15:providerId="Windows Live" w15:userId="972f8abd5b11f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3F"/>
    <w:rsid w:val="00002149"/>
    <w:rsid w:val="00004751"/>
    <w:rsid w:val="000077A8"/>
    <w:rsid w:val="000128F0"/>
    <w:rsid w:val="00012992"/>
    <w:rsid w:val="0001491B"/>
    <w:rsid w:val="00015B8E"/>
    <w:rsid w:val="000161D3"/>
    <w:rsid w:val="00020BED"/>
    <w:rsid w:val="00021399"/>
    <w:rsid w:val="00021A6D"/>
    <w:rsid w:val="00021AB8"/>
    <w:rsid w:val="00021EA7"/>
    <w:rsid w:val="000224DA"/>
    <w:rsid w:val="00022E2A"/>
    <w:rsid w:val="00023514"/>
    <w:rsid w:val="00023F4B"/>
    <w:rsid w:val="0002554B"/>
    <w:rsid w:val="00030623"/>
    <w:rsid w:val="00030A17"/>
    <w:rsid w:val="0003190A"/>
    <w:rsid w:val="000320F8"/>
    <w:rsid w:val="00032366"/>
    <w:rsid w:val="00032C43"/>
    <w:rsid w:val="00032E4B"/>
    <w:rsid w:val="00033C39"/>
    <w:rsid w:val="000340B8"/>
    <w:rsid w:val="00035DD8"/>
    <w:rsid w:val="00036154"/>
    <w:rsid w:val="00037FF1"/>
    <w:rsid w:val="00040CFB"/>
    <w:rsid w:val="00041877"/>
    <w:rsid w:val="00042C61"/>
    <w:rsid w:val="00043720"/>
    <w:rsid w:val="00043AFC"/>
    <w:rsid w:val="000446EE"/>
    <w:rsid w:val="00044920"/>
    <w:rsid w:val="00046054"/>
    <w:rsid w:val="0005015A"/>
    <w:rsid w:val="00050A5E"/>
    <w:rsid w:val="000525C6"/>
    <w:rsid w:val="000532F9"/>
    <w:rsid w:val="000537D2"/>
    <w:rsid w:val="0006304B"/>
    <w:rsid w:val="000661DB"/>
    <w:rsid w:val="00066BF8"/>
    <w:rsid w:val="00067A83"/>
    <w:rsid w:val="00072F25"/>
    <w:rsid w:val="0007328D"/>
    <w:rsid w:val="000733B7"/>
    <w:rsid w:val="00073B03"/>
    <w:rsid w:val="000742B4"/>
    <w:rsid w:val="00075E90"/>
    <w:rsid w:val="00077AD9"/>
    <w:rsid w:val="00080255"/>
    <w:rsid w:val="00081629"/>
    <w:rsid w:val="00082B35"/>
    <w:rsid w:val="00084A4F"/>
    <w:rsid w:val="00084C38"/>
    <w:rsid w:val="00084E44"/>
    <w:rsid w:val="00085672"/>
    <w:rsid w:val="0008708C"/>
    <w:rsid w:val="000877C0"/>
    <w:rsid w:val="00090185"/>
    <w:rsid w:val="00092389"/>
    <w:rsid w:val="000932D5"/>
    <w:rsid w:val="00093D90"/>
    <w:rsid w:val="00094137"/>
    <w:rsid w:val="00094299"/>
    <w:rsid w:val="000959A1"/>
    <w:rsid w:val="00095E48"/>
    <w:rsid w:val="00095E83"/>
    <w:rsid w:val="00096436"/>
    <w:rsid w:val="000975A4"/>
    <w:rsid w:val="000976C5"/>
    <w:rsid w:val="000A0B2B"/>
    <w:rsid w:val="000A2620"/>
    <w:rsid w:val="000A3CF7"/>
    <w:rsid w:val="000A6658"/>
    <w:rsid w:val="000A67E2"/>
    <w:rsid w:val="000A71F3"/>
    <w:rsid w:val="000A756F"/>
    <w:rsid w:val="000B139B"/>
    <w:rsid w:val="000B178B"/>
    <w:rsid w:val="000B377E"/>
    <w:rsid w:val="000B64F3"/>
    <w:rsid w:val="000B70C6"/>
    <w:rsid w:val="000B7EB9"/>
    <w:rsid w:val="000C0010"/>
    <w:rsid w:val="000C0E46"/>
    <w:rsid w:val="000C1745"/>
    <w:rsid w:val="000C18B4"/>
    <w:rsid w:val="000C18E8"/>
    <w:rsid w:val="000C20E4"/>
    <w:rsid w:val="000C215A"/>
    <w:rsid w:val="000C408F"/>
    <w:rsid w:val="000C4751"/>
    <w:rsid w:val="000C546C"/>
    <w:rsid w:val="000C6417"/>
    <w:rsid w:val="000C6EED"/>
    <w:rsid w:val="000C7E25"/>
    <w:rsid w:val="000D130B"/>
    <w:rsid w:val="000D16A5"/>
    <w:rsid w:val="000D17FC"/>
    <w:rsid w:val="000D3AF4"/>
    <w:rsid w:val="000D710D"/>
    <w:rsid w:val="000E1AA0"/>
    <w:rsid w:val="000E2DA1"/>
    <w:rsid w:val="000E4868"/>
    <w:rsid w:val="000F0E25"/>
    <w:rsid w:val="000F1511"/>
    <w:rsid w:val="000F1AEC"/>
    <w:rsid w:val="000F288C"/>
    <w:rsid w:val="000F35DF"/>
    <w:rsid w:val="000F3D66"/>
    <w:rsid w:val="000F4A1E"/>
    <w:rsid w:val="000F4B3F"/>
    <w:rsid w:val="000F5EE5"/>
    <w:rsid w:val="000F7F53"/>
    <w:rsid w:val="001009F8"/>
    <w:rsid w:val="00101B32"/>
    <w:rsid w:val="001026FF"/>
    <w:rsid w:val="00104859"/>
    <w:rsid w:val="00104D3A"/>
    <w:rsid w:val="00105FBD"/>
    <w:rsid w:val="00107993"/>
    <w:rsid w:val="001106B9"/>
    <w:rsid w:val="00111A5C"/>
    <w:rsid w:val="00112CFA"/>
    <w:rsid w:val="00117CA0"/>
    <w:rsid w:val="00120DAA"/>
    <w:rsid w:val="00120E18"/>
    <w:rsid w:val="00120EED"/>
    <w:rsid w:val="0012121D"/>
    <w:rsid w:val="00121435"/>
    <w:rsid w:val="00122DC0"/>
    <w:rsid w:val="00123AED"/>
    <w:rsid w:val="00123BA9"/>
    <w:rsid w:val="00124372"/>
    <w:rsid w:val="001259E5"/>
    <w:rsid w:val="001303C4"/>
    <w:rsid w:val="0013148E"/>
    <w:rsid w:val="0013362F"/>
    <w:rsid w:val="00133E7E"/>
    <w:rsid w:val="0013407E"/>
    <w:rsid w:val="0013557C"/>
    <w:rsid w:val="001375E6"/>
    <w:rsid w:val="00140215"/>
    <w:rsid w:val="00141EA6"/>
    <w:rsid w:val="001425BE"/>
    <w:rsid w:val="0014340E"/>
    <w:rsid w:val="001441A2"/>
    <w:rsid w:val="001473C8"/>
    <w:rsid w:val="00151A7F"/>
    <w:rsid w:val="001538A1"/>
    <w:rsid w:val="001548C8"/>
    <w:rsid w:val="00154C97"/>
    <w:rsid w:val="00155A12"/>
    <w:rsid w:val="001566BF"/>
    <w:rsid w:val="00156920"/>
    <w:rsid w:val="0015775C"/>
    <w:rsid w:val="00157AC0"/>
    <w:rsid w:val="00157B75"/>
    <w:rsid w:val="00162054"/>
    <w:rsid w:val="00163ED2"/>
    <w:rsid w:val="00164A0E"/>
    <w:rsid w:val="001671FA"/>
    <w:rsid w:val="00167744"/>
    <w:rsid w:val="00167EA3"/>
    <w:rsid w:val="00170838"/>
    <w:rsid w:val="0017177D"/>
    <w:rsid w:val="00175197"/>
    <w:rsid w:val="00176A7E"/>
    <w:rsid w:val="00176F54"/>
    <w:rsid w:val="00180266"/>
    <w:rsid w:val="00180464"/>
    <w:rsid w:val="0018136A"/>
    <w:rsid w:val="00181E25"/>
    <w:rsid w:val="001829BB"/>
    <w:rsid w:val="00183AFD"/>
    <w:rsid w:val="00184B5F"/>
    <w:rsid w:val="00184E74"/>
    <w:rsid w:val="0018546E"/>
    <w:rsid w:val="001870BE"/>
    <w:rsid w:val="00190F6A"/>
    <w:rsid w:val="00191662"/>
    <w:rsid w:val="00191734"/>
    <w:rsid w:val="00192E59"/>
    <w:rsid w:val="00194573"/>
    <w:rsid w:val="0019494E"/>
    <w:rsid w:val="00195524"/>
    <w:rsid w:val="00195BB3"/>
    <w:rsid w:val="001974E1"/>
    <w:rsid w:val="001A0A1F"/>
    <w:rsid w:val="001A1F6D"/>
    <w:rsid w:val="001A326A"/>
    <w:rsid w:val="001A462B"/>
    <w:rsid w:val="001A4A11"/>
    <w:rsid w:val="001A4B5E"/>
    <w:rsid w:val="001A6129"/>
    <w:rsid w:val="001A7C7D"/>
    <w:rsid w:val="001B01B7"/>
    <w:rsid w:val="001B07A0"/>
    <w:rsid w:val="001B09C3"/>
    <w:rsid w:val="001B09D4"/>
    <w:rsid w:val="001B1AA7"/>
    <w:rsid w:val="001B2404"/>
    <w:rsid w:val="001B3126"/>
    <w:rsid w:val="001B4594"/>
    <w:rsid w:val="001B45C1"/>
    <w:rsid w:val="001B4DD0"/>
    <w:rsid w:val="001B6C7F"/>
    <w:rsid w:val="001C1488"/>
    <w:rsid w:val="001C15F4"/>
    <w:rsid w:val="001C1D3B"/>
    <w:rsid w:val="001C21F3"/>
    <w:rsid w:val="001C3F59"/>
    <w:rsid w:val="001C4A5F"/>
    <w:rsid w:val="001C589A"/>
    <w:rsid w:val="001C6D7D"/>
    <w:rsid w:val="001D0321"/>
    <w:rsid w:val="001D0483"/>
    <w:rsid w:val="001D3EB6"/>
    <w:rsid w:val="001D5C2F"/>
    <w:rsid w:val="001D61F8"/>
    <w:rsid w:val="001D72A6"/>
    <w:rsid w:val="001D76C5"/>
    <w:rsid w:val="001E0F2C"/>
    <w:rsid w:val="001E17B5"/>
    <w:rsid w:val="001E4687"/>
    <w:rsid w:val="001E609E"/>
    <w:rsid w:val="001F1E32"/>
    <w:rsid w:val="001F26D8"/>
    <w:rsid w:val="001F3FF0"/>
    <w:rsid w:val="001F5340"/>
    <w:rsid w:val="001F667D"/>
    <w:rsid w:val="001F7C66"/>
    <w:rsid w:val="0020097D"/>
    <w:rsid w:val="0020350E"/>
    <w:rsid w:val="00204DE6"/>
    <w:rsid w:val="002070D4"/>
    <w:rsid w:val="00207AFC"/>
    <w:rsid w:val="00211D81"/>
    <w:rsid w:val="00212074"/>
    <w:rsid w:val="002137C0"/>
    <w:rsid w:val="00213E98"/>
    <w:rsid w:val="0021482C"/>
    <w:rsid w:val="00221BF7"/>
    <w:rsid w:val="002235B6"/>
    <w:rsid w:val="00224278"/>
    <w:rsid w:val="002251B1"/>
    <w:rsid w:val="00230C45"/>
    <w:rsid w:val="0023124A"/>
    <w:rsid w:val="00233F78"/>
    <w:rsid w:val="002344FB"/>
    <w:rsid w:val="0023457C"/>
    <w:rsid w:val="002353E2"/>
    <w:rsid w:val="00237B84"/>
    <w:rsid w:val="002402A0"/>
    <w:rsid w:val="0024108F"/>
    <w:rsid w:val="00245682"/>
    <w:rsid w:val="00245969"/>
    <w:rsid w:val="002461CC"/>
    <w:rsid w:val="0024636B"/>
    <w:rsid w:val="00250F77"/>
    <w:rsid w:val="00251754"/>
    <w:rsid w:val="002533BA"/>
    <w:rsid w:val="002548D4"/>
    <w:rsid w:val="00256780"/>
    <w:rsid w:val="002610AF"/>
    <w:rsid w:val="00261111"/>
    <w:rsid w:val="002613A1"/>
    <w:rsid w:val="00261CAA"/>
    <w:rsid w:val="002642C7"/>
    <w:rsid w:val="00264FD4"/>
    <w:rsid w:val="00265AF2"/>
    <w:rsid w:val="002667E0"/>
    <w:rsid w:val="00270DA3"/>
    <w:rsid w:val="00271146"/>
    <w:rsid w:val="0027375C"/>
    <w:rsid w:val="00274A3E"/>
    <w:rsid w:val="00275584"/>
    <w:rsid w:val="0027662D"/>
    <w:rsid w:val="00282967"/>
    <w:rsid w:val="0028472F"/>
    <w:rsid w:val="00287984"/>
    <w:rsid w:val="00287EFB"/>
    <w:rsid w:val="002910E1"/>
    <w:rsid w:val="00294F5D"/>
    <w:rsid w:val="00296EBF"/>
    <w:rsid w:val="002A0164"/>
    <w:rsid w:val="002A52EA"/>
    <w:rsid w:val="002A5AA8"/>
    <w:rsid w:val="002A5BBD"/>
    <w:rsid w:val="002A7C9C"/>
    <w:rsid w:val="002B10D8"/>
    <w:rsid w:val="002B32CB"/>
    <w:rsid w:val="002B4D72"/>
    <w:rsid w:val="002B4F90"/>
    <w:rsid w:val="002B4FB8"/>
    <w:rsid w:val="002B54B9"/>
    <w:rsid w:val="002B6167"/>
    <w:rsid w:val="002B653B"/>
    <w:rsid w:val="002B6AAA"/>
    <w:rsid w:val="002B6D47"/>
    <w:rsid w:val="002C18F6"/>
    <w:rsid w:val="002C3653"/>
    <w:rsid w:val="002C51FC"/>
    <w:rsid w:val="002C56E3"/>
    <w:rsid w:val="002D0AA2"/>
    <w:rsid w:val="002D2E2B"/>
    <w:rsid w:val="002D440B"/>
    <w:rsid w:val="002D52EE"/>
    <w:rsid w:val="002E3F7D"/>
    <w:rsid w:val="002E51D9"/>
    <w:rsid w:val="002F2BA9"/>
    <w:rsid w:val="002F2D25"/>
    <w:rsid w:val="002F352D"/>
    <w:rsid w:val="002F39C3"/>
    <w:rsid w:val="0030132C"/>
    <w:rsid w:val="00302338"/>
    <w:rsid w:val="0030250B"/>
    <w:rsid w:val="003039FA"/>
    <w:rsid w:val="0030434E"/>
    <w:rsid w:val="0030435F"/>
    <w:rsid w:val="0030728A"/>
    <w:rsid w:val="00312AE1"/>
    <w:rsid w:val="003146E9"/>
    <w:rsid w:val="003167AC"/>
    <w:rsid w:val="0032084A"/>
    <w:rsid w:val="00321C98"/>
    <w:rsid w:val="00322C0C"/>
    <w:rsid w:val="003233A9"/>
    <w:rsid w:val="00325CDB"/>
    <w:rsid w:val="00325EAF"/>
    <w:rsid w:val="003262D0"/>
    <w:rsid w:val="00327025"/>
    <w:rsid w:val="0033080B"/>
    <w:rsid w:val="00332DAB"/>
    <w:rsid w:val="003345BC"/>
    <w:rsid w:val="00334B19"/>
    <w:rsid w:val="00334E34"/>
    <w:rsid w:val="00335C71"/>
    <w:rsid w:val="003372D4"/>
    <w:rsid w:val="00337D71"/>
    <w:rsid w:val="00341E74"/>
    <w:rsid w:val="0034327F"/>
    <w:rsid w:val="00345517"/>
    <w:rsid w:val="00345C51"/>
    <w:rsid w:val="00351830"/>
    <w:rsid w:val="00351D2B"/>
    <w:rsid w:val="003522E4"/>
    <w:rsid w:val="0035256E"/>
    <w:rsid w:val="00353A92"/>
    <w:rsid w:val="003546F7"/>
    <w:rsid w:val="0035594B"/>
    <w:rsid w:val="00356A14"/>
    <w:rsid w:val="00357688"/>
    <w:rsid w:val="0036038E"/>
    <w:rsid w:val="003605A9"/>
    <w:rsid w:val="00360C22"/>
    <w:rsid w:val="00361B7E"/>
    <w:rsid w:val="00361D7F"/>
    <w:rsid w:val="00363136"/>
    <w:rsid w:val="0036465E"/>
    <w:rsid w:val="00364C25"/>
    <w:rsid w:val="00364C90"/>
    <w:rsid w:val="00366C16"/>
    <w:rsid w:val="003672ED"/>
    <w:rsid w:val="00367F40"/>
    <w:rsid w:val="0037047F"/>
    <w:rsid w:val="003706D8"/>
    <w:rsid w:val="00371E60"/>
    <w:rsid w:val="00372ABB"/>
    <w:rsid w:val="00373EA0"/>
    <w:rsid w:val="00375140"/>
    <w:rsid w:val="0037596A"/>
    <w:rsid w:val="00375C39"/>
    <w:rsid w:val="003774C9"/>
    <w:rsid w:val="00377571"/>
    <w:rsid w:val="00377684"/>
    <w:rsid w:val="003803C4"/>
    <w:rsid w:val="00380421"/>
    <w:rsid w:val="003808BE"/>
    <w:rsid w:val="003878F1"/>
    <w:rsid w:val="00387B1A"/>
    <w:rsid w:val="00387DB2"/>
    <w:rsid w:val="003916F9"/>
    <w:rsid w:val="00391AF0"/>
    <w:rsid w:val="003956CA"/>
    <w:rsid w:val="003958BA"/>
    <w:rsid w:val="003A169F"/>
    <w:rsid w:val="003A211D"/>
    <w:rsid w:val="003A2151"/>
    <w:rsid w:val="003A4131"/>
    <w:rsid w:val="003A5907"/>
    <w:rsid w:val="003A6EB3"/>
    <w:rsid w:val="003A7B12"/>
    <w:rsid w:val="003B0E5A"/>
    <w:rsid w:val="003B0F93"/>
    <w:rsid w:val="003B1894"/>
    <w:rsid w:val="003B1F50"/>
    <w:rsid w:val="003B24D1"/>
    <w:rsid w:val="003B361B"/>
    <w:rsid w:val="003B4C1A"/>
    <w:rsid w:val="003B688E"/>
    <w:rsid w:val="003B6AF8"/>
    <w:rsid w:val="003B79AD"/>
    <w:rsid w:val="003C0B47"/>
    <w:rsid w:val="003C1442"/>
    <w:rsid w:val="003C3553"/>
    <w:rsid w:val="003C6CD0"/>
    <w:rsid w:val="003C6F6A"/>
    <w:rsid w:val="003C731C"/>
    <w:rsid w:val="003C7DDF"/>
    <w:rsid w:val="003D0F42"/>
    <w:rsid w:val="003D133A"/>
    <w:rsid w:val="003D31F1"/>
    <w:rsid w:val="003D3ADA"/>
    <w:rsid w:val="003D6D32"/>
    <w:rsid w:val="003E085E"/>
    <w:rsid w:val="003E09B8"/>
    <w:rsid w:val="003E2C40"/>
    <w:rsid w:val="003E56CE"/>
    <w:rsid w:val="003E5CC7"/>
    <w:rsid w:val="003E6E2B"/>
    <w:rsid w:val="003F0513"/>
    <w:rsid w:val="003F0ACB"/>
    <w:rsid w:val="003F0B14"/>
    <w:rsid w:val="003F2F10"/>
    <w:rsid w:val="003F3287"/>
    <w:rsid w:val="003F3675"/>
    <w:rsid w:val="003F5391"/>
    <w:rsid w:val="003F558A"/>
    <w:rsid w:val="003F72A3"/>
    <w:rsid w:val="0040058E"/>
    <w:rsid w:val="004006E5"/>
    <w:rsid w:val="00400EA8"/>
    <w:rsid w:val="00402CF3"/>
    <w:rsid w:val="00403CB0"/>
    <w:rsid w:val="0040518A"/>
    <w:rsid w:val="00405722"/>
    <w:rsid w:val="00407B04"/>
    <w:rsid w:val="0041003D"/>
    <w:rsid w:val="004132D2"/>
    <w:rsid w:val="00414428"/>
    <w:rsid w:val="004161AD"/>
    <w:rsid w:val="004170DE"/>
    <w:rsid w:val="004174DB"/>
    <w:rsid w:val="00417E4C"/>
    <w:rsid w:val="0042051E"/>
    <w:rsid w:val="00422E24"/>
    <w:rsid w:val="00425D46"/>
    <w:rsid w:val="00425D7D"/>
    <w:rsid w:val="0042791F"/>
    <w:rsid w:val="00430690"/>
    <w:rsid w:val="0043094E"/>
    <w:rsid w:val="00430DF0"/>
    <w:rsid w:val="00431C97"/>
    <w:rsid w:val="00436067"/>
    <w:rsid w:val="00436A29"/>
    <w:rsid w:val="004375C1"/>
    <w:rsid w:val="004425A4"/>
    <w:rsid w:val="00442CC5"/>
    <w:rsid w:val="00443238"/>
    <w:rsid w:val="00444825"/>
    <w:rsid w:val="00444F0F"/>
    <w:rsid w:val="00446884"/>
    <w:rsid w:val="00450EBB"/>
    <w:rsid w:val="00451499"/>
    <w:rsid w:val="00453070"/>
    <w:rsid w:val="004539B4"/>
    <w:rsid w:val="00453DE6"/>
    <w:rsid w:val="0045422B"/>
    <w:rsid w:val="00454A73"/>
    <w:rsid w:val="00454F0E"/>
    <w:rsid w:val="00455041"/>
    <w:rsid w:val="00456908"/>
    <w:rsid w:val="00460AAD"/>
    <w:rsid w:val="00460E9B"/>
    <w:rsid w:val="00461CA1"/>
    <w:rsid w:val="0046320D"/>
    <w:rsid w:val="00464E08"/>
    <w:rsid w:val="00465046"/>
    <w:rsid w:val="0046524C"/>
    <w:rsid w:val="00465648"/>
    <w:rsid w:val="004664EE"/>
    <w:rsid w:val="00466835"/>
    <w:rsid w:val="004677D8"/>
    <w:rsid w:val="00467AB9"/>
    <w:rsid w:val="00474060"/>
    <w:rsid w:val="00474D6D"/>
    <w:rsid w:val="0047535A"/>
    <w:rsid w:val="00476FAD"/>
    <w:rsid w:val="004771E4"/>
    <w:rsid w:val="004774A0"/>
    <w:rsid w:val="00477750"/>
    <w:rsid w:val="004806A0"/>
    <w:rsid w:val="0048079D"/>
    <w:rsid w:val="0048214A"/>
    <w:rsid w:val="004851FA"/>
    <w:rsid w:val="004862C1"/>
    <w:rsid w:val="004869D3"/>
    <w:rsid w:val="00490D11"/>
    <w:rsid w:val="004926B0"/>
    <w:rsid w:val="00494B83"/>
    <w:rsid w:val="00495FA4"/>
    <w:rsid w:val="00496E93"/>
    <w:rsid w:val="004973EC"/>
    <w:rsid w:val="00497D20"/>
    <w:rsid w:val="004A1A7E"/>
    <w:rsid w:val="004A3692"/>
    <w:rsid w:val="004A4641"/>
    <w:rsid w:val="004A7B9C"/>
    <w:rsid w:val="004B16D7"/>
    <w:rsid w:val="004B1EF2"/>
    <w:rsid w:val="004B34B1"/>
    <w:rsid w:val="004B55C2"/>
    <w:rsid w:val="004B5A34"/>
    <w:rsid w:val="004B5A88"/>
    <w:rsid w:val="004C2FDD"/>
    <w:rsid w:val="004C47D9"/>
    <w:rsid w:val="004C5B8A"/>
    <w:rsid w:val="004C5C6A"/>
    <w:rsid w:val="004C6286"/>
    <w:rsid w:val="004C69D4"/>
    <w:rsid w:val="004C6F94"/>
    <w:rsid w:val="004C71D2"/>
    <w:rsid w:val="004D0D5D"/>
    <w:rsid w:val="004D1C85"/>
    <w:rsid w:val="004D2DA6"/>
    <w:rsid w:val="004D310E"/>
    <w:rsid w:val="004D4B58"/>
    <w:rsid w:val="004D631F"/>
    <w:rsid w:val="004D70BC"/>
    <w:rsid w:val="004E4A5D"/>
    <w:rsid w:val="004E5903"/>
    <w:rsid w:val="004E7D1D"/>
    <w:rsid w:val="004F1481"/>
    <w:rsid w:val="004F15D8"/>
    <w:rsid w:val="004F2282"/>
    <w:rsid w:val="004F2AF6"/>
    <w:rsid w:val="004F3029"/>
    <w:rsid w:val="004F44FA"/>
    <w:rsid w:val="004F5B95"/>
    <w:rsid w:val="004F74A2"/>
    <w:rsid w:val="005004CC"/>
    <w:rsid w:val="0050246C"/>
    <w:rsid w:val="00503663"/>
    <w:rsid w:val="00504669"/>
    <w:rsid w:val="00504F44"/>
    <w:rsid w:val="005050BD"/>
    <w:rsid w:val="005059BB"/>
    <w:rsid w:val="00505D3A"/>
    <w:rsid w:val="0050609A"/>
    <w:rsid w:val="005060CD"/>
    <w:rsid w:val="005069DA"/>
    <w:rsid w:val="00507970"/>
    <w:rsid w:val="00511235"/>
    <w:rsid w:val="00511AAA"/>
    <w:rsid w:val="005136EA"/>
    <w:rsid w:val="005217DE"/>
    <w:rsid w:val="00523F03"/>
    <w:rsid w:val="00525D5A"/>
    <w:rsid w:val="0052695C"/>
    <w:rsid w:val="005277A3"/>
    <w:rsid w:val="00530BDA"/>
    <w:rsid w:val="00530DB4"/>
    <w:rsid w:val="005325B8"/>
    <w:rsid w:val="0053285C"/>
    <w:rsid w:val="00533D32"/>
    <w:rsid w:val="00534352"/>
    <w:rsid w:val="00534DA2"/>
    <w:rsid w:val="0053542E"/>
    <w:rsid w:val="005354B3"/>
    <w:rsid w:val="005369CE"/>
    <w:rsid w:val="00540681"/>
    <w:rsid w:val="0054237C"/>
    <w:rsid w:val="005428B7"/>
    <w:rsid w:val="00543E70"/>
    <w:rsid w:val="00544417"/>
    <w:rsid w:val="0054540B"/>
    <w:rsid w:val="00546158"/>
    <w:rsid w:val="00550BED"/>
    <w:rsid w:val="005510AB"/>
    <w:rsid w:val="005513B6"/>
    <w:rsid w:val="005546AC"/>
    <w:rsid w:val="00554883"/>
    <w:rsid w:val="00554EF0"/>
    <w:rsid w:val="00555DF2"/>
    <w:rsid w:val="00556D86"/>
    <w:rsid w:val="0056083B"/>
    <w:rsid w:val="00561406"/>
    <w:rsid w:val="0056198E"/>
    <w:rsid w:val="00562419"/>
    <w:rsid w:val="005639CF"/>
    <w:rsid w:val="005649F8"/>
    <w:rsid w:val="00564C6D"/>
    <w:rsid w:val="005653C9"/>
    <w:rsid w:val="005660E9"/>
    <w:rsid w:val="00566CF5"/>
    <w:rsid w:val="00567137"/>
    <w:rsid w:val="00567EAC"/>
    <w:rsid w:val="0057005A"/>
    <w:rsid w:val="005712D1"/>
    <w:rsid w:val="0057150A"/>
    <w:rsid w:val="00572C82"/>
    <w:rsid w:val="00573509"/>
    <w:rsid w:val="005739CA"/>
    <w:rsid w:val="00574C9B"/>
    <w:rsid w:val="005764AE"/>
    <w:rsid w:val="00577575"/>
    <w:rsid w:val="005807B8"/>
    <w:rsid w:val="00583202"/>
    <w:rsid w:val="00583C8C"/>
    <w:rsid w:val="0058447A"/>
    <w:rsid w:val="005904BB"/>
    <w:rsid w:val="005904EE"/>
    <w:rsid w:val="00591052"/>
    <w:rsid w:val="00591E2F"/>
    <w:rsid w:val="00593E8B"/>
    <w:rsid w:val="005945AF"/>
    <w:rsid w:val="005948D9"/>
    <w:rsid w:val="00595008"/>
    <w:rsid w:val="005969A6"/>
    <w:rsid w:val="00597B6C"/>
    <w:rsid w:val="00597FA4"/>
    <w:rsid w:val="005A020C"/>
    <w:rsid w:val="005A05C3"/>
    <w:rsid w:val="005A0F2B"/>
    <w:rsid w:val="005A11B3"/>
    <w:rsid w:val="005A321E"/>
    <w:rsid w:val="005A3E02"/>
    <w:rsid w:val="005A6E64"/>
    <w:rsid w:val="005B0BF6"/>
    <w:rsid w:val="005B15D3"/>
    <w:rsid w:val="005B25B8"/>
    <w:rsid w:val="005B3FDD"/>
    <w:rsid w:val="005B4D86"/>
    <w:rsid w:val="005B7E3D"/>
    <w:rsid w:val="005C16D5"/>
    <w:rsid w:val="005C1FD4"/>
    <w:rsid w:val="005C22BB"/>
    <w:rsid w:val="005C2A83"/>
    <w:rsid w:val="005C41C2"/>
    <w:rsid w:val="005C4AC8"/>
    <w:rsid w:val="005C564A"/>
    <w:rsid w:val="005C601E"/>
    <w:rsid w:val="005C7618"/>
    <w:rsid w:val="005D03E1"/>
    <w:rsid w:val="005D24AA"/>
    <w:rsid w:val="005D412C"/>
    <w:rsid w:val="005D5F90"/>
    <w:rsid w:val="005D60AD"/>
    <w:rsid w:val="005D6AC1"/>
    <w:rsid w:val="005E0CF6"/>
    <w:rsid w:val="005E1CE1"/>
    <w:rsid w:val="005F0D42"/>
    <w:rsid w:val="005F1FD2"/>
    <w:rsid w:val="005F205A"/>
    <w:rsid w:val="005F53F8"/>
    <w:rsid w:val="005F664E"/>
    <w:rsid w:val="005F7103"/>
    <w:rsid w:val="005F7418"/>
    <w:rsid w:val="0060117A"/>
    <w:rsid w:val="00603C18"/>
    <w:rsid w:val="0060787A"/>
    <w:rsid w:val="0061110A"/>
    <w:rsid w:val="006126B7"/>
    <w:rsid w:val="006135F2"/>
    <w:rsid w:val="00613658"/>
    <w:rsid w:val="006139EC"/>
    <w:rsid w:val="00613B96"/>
    <w:rsid w:val="00614669"/>
    <w:rsid w:val="00616A9E"/>
    <w:rsid w:val="00617E09"/>
    <w:rsid w:val="00625450"/>
    <w:rsid w:val="00626005"/>
    <w:rsid w:val="006262D8"/>
    <w:rsid w:val="006315A2"/>
    <w:rsid w:val="00632553"/>
    <w:rsid w:val="006332CB"/>
    <w:rsid w:val="00633C10"/>
    <w:rsid w:val="0063452F"/>
    <w:rsid w:val="0063505F"/>
    <w:rsid w:val="00635254"/>
    <w:rsid w:val="006366E2"/>
    <w:rsid w:val="00637031"/>
    <w:rsid w:val="0064004A"/>
    <w:rsid w:val="00642BC0"/>
    <w:rsid w:val="00643241"/>
    <w:rsid w:val="0064354D"/>
    <w:rsid w:val="00643C45"/>
    <w:rsid w:val="006452FB"/>
    <w:rsid w:val="006502A2"/>
    <w:rsid w:val="0066002C"/>
    <w:rsid w:val="00661418"/>
    <w:rsid w:val="00662201"/>
    <w:rsid w:val="00662F54"/>
    <w:rsid w:val="006670FF"/>
    <w:rsid w:val="00674659"/>
    <w:rsid w:val="00674FB4"/>
    <w:rsid w:val="0067521D"/>
    <w:rsid w:val="00675A43"/>
    <w:rsid w:val="0068072F"/>
    <w:rsid w:val="00682292"/>
    <w:rsid w:val="00684841"/>
    <w:rsid w:val="006848B7"/>
    <w:rsid w:val="00684E62"/>
    <w:rsid w:val="00690926"/>
    <w:rsid w:val="00691947"/>
    <w:rsid w:val="00692142"/>
    <w:rsid w:val="00692820"/>
    <w:rsid w:val="0069333B"/>
    <w:rsid w:val="00694989"/>
    <w:rsid w:val="00697988"/>
    <w:rsid w:val="006A1437"/>
    <w:rsid w:val="006A15BF"/>
    <w:rsid w:val="006A2A2F"/>
    <w:rsid w:val="006A2EF9"/>
    <w:rsid w:val="006A3715"/>
    <w:rsid w:val="006A4218"/>
    <w:rsid w:val="006A5F24"/>
    <w:rsid w:val="006A7CE7"/>
    <w:rsid w:val="006B3B5F"/>
    <w:rsid w:val="006B41C0"/>
    <w:rsid w:val="006B623F"/>
    <w:rsid w:val="006B7011"/>
    <w:rsid w:val="006B7BCE"/>
    <w:rsid w:val="006C16A1"/>
    <w:rsid w:val="006C17C7"/>
    <w:rsid w:val="006C19E7"/>
    <w:rsid w:val="006C2C56"/>
    <w:rsid w:val="006C32C0"/>
    <w:rsid w:val="006C4B86"/>
    <w:rsid w:val="006C5A61"/>
    <w:rsid w:val="006C77A3"/>
    <w:rsid w:val="006D2B21"/>
    <w:rsid w:val="006D3C0C"/>
    <w:rsid w:val="006D3D5B"/>
    <w:rsid w:val="006D522B"/>
    <w:rsid w:val="006D52DB"/>
    <w:rsid w:val="006D6AC6"/>
    <w:rsid w:val="006D7682"/>
    <w:rsid w:val="006D7893"/>
    <w:rsid w:val="006E08F6"/>
    <w:rsid w:val="006E1302"/>
    <w:rsid w:val="006E3098"/>
    <w:rsid w:val="006E3CF3"/>
    <w:rsid w:val="006E4948"/>
    <w:rsid w:val="006E4BB3"/>
    <w:rsid w:val="006E5AB0"/>
    <w:rsid w:val="006E6048"/>
    <w:rsid w:val="006F12CC"/>
    <w:rsid w:val="006F14BA"/>
    <w:rsid w:val="006F35FC"/>
    <w:rsid w:val="006F42F9"/>
    <w:rsid w:val="006F6330"/>
    <w:rsid w:val="006F6495"/>
    <w:rsid w:val="007049BF"/>
    <w:rsid w:val="00705F6F"/>
    <w:rsid w:val="00706248"/>
    <w:rsid w:val="0070729B"/>
    <w:rsid w:val="00711F50"/>
    <w:rsid w:val="0071261C"/>
    <w:rsid w:val="00712730"/>
    <w:rsid w:val="00712978"/>
    <w:rsid w:val="00715B48"/>
    <w:rsid w:val="00722C91"/>
    <w:rsid w:val="0072421D"/>
    <w:rsid w:val="00724C7B"/>
    <w:rsid w:val="00726F50"/>
    <w:rsid w:val="0072775B"/>
    <w:rsid w:val="0073084D"/>
    <w:rsid w:val="00732A56"/>
    <w:rsid w:val="00734022"/>
    <w:rsid w:val="00734162"/>
    <w:rsid w:val="00734427"/>
    <w:rsid w:val="00734D5C"/>
    <w:rsid w:val="00736BDD"/>
    <w:rsid w:val="007375F9"/>
    <w:rsid w:val="00743B4B"/>
    <w:rsid w:val="00747F37"/>
    <w:rsid w:val="00750684"/>
    <w:rsid w:val="00750A49"/>
    <w:rsid w:val="00750F0E"/>
    <w:rsid w:val="00751CA6"/>
    <w:rsid w:val="00752846"/>
    <w:rsid w:val="00754CE5"/>
    <w:rsid w:val="00755631"/>
    <w:rsid w:val="00755E16"/>
    <w:rsid w:val="007562B7"/>
    <w:rsid w:val="00757493"/>
    <w:rsid w:val="0075770C"/>
    <w:rsid w:val="00761D35"/>
    <w:rsid w:val="00762D2F"/>
    <w:rsid w:val="007633ED"/>
    <w:rsid w:val="007648E0"/>
    <w:rsid w:val="00764BDD"/>
    <w:rsid w:val="00764D20"/>
    <w:rsid w:val="00765A96"/>
    <w:rsid w:val="00767686"/>
    <w:rsid w:val="007678BC"/>
    <w:rsid w:val="00767DAE"/>
    <w:rsid w:val="00770583"/>
    <w:rsid w:val="00771FC4"/>
    <w:rsid w:val="007724FB"/>
    <w:rsid w:val="007744A6"/>
    <w:rsid w:val="00776742"/>
    <w:rsid w:val="00777082"/>
    <w:rsid w:val="007774A8"/>
    <w:rsid w:val="007827CA"/>
    <w:rsid w:val="0078303B"/>
    <w:rsid w:val="00783D04"/>
    <w:rsid w:val="00784057"/>
    <w:rsid w:val="00784BC1"/>
    <w:rsid w:val="007901FC"/>
    <w:rsid w:val="007926F8"/>
    <w:rsid w:val="00793497"/>
    <w:rsid w:val="0079395D"/>
    <w:rsid w:val="00794709"/>
    <w:rsid w:val="00794878"/>
    <w:rsid w:val="0079778A"/>
    <w:rsid w:val="00797CB8"/>
    <w:rsid w:val="007A108C"/>
    <w:rsid w:val="007A27EB"/>
    <w:rsid w:val="007A2B4D"/>
    <w:rsid w:val="007A7838"/>
    <w:rsid w:val="007B04D5"/>
    <w:rsid w:val="007B04EC"/>
    <w:rsid w:val="007B09D2"/>
    <w:rsid w:val="007B27B9"/>
    <w:rsid w:val="007B3E2A"/>
    <w:rsid w:val="007B43DC"/>
    <w:rsid w:val="007B4832"/>
    <w:rsid w:val="007B49CC"/>
    <w:rsid w:val="007B569D"/>
    <w:rsid w:val="007C1B4E"/>
    <w:rsid w:val="007C3BA5"/>
    <w:rsid w:val="007C3C40"/>
    <w:rsid w:val="007C4F76"/>
    <w:rsid w:val="007C56CE"/>
    <w:rsid w:val="007C5D94"/>
    <w:rsid w:val="007C5EC0"/>
    <w:rsid w:val="007C663A"/>
    <w:rsid w:val="007C75AC"/>
    <w:rsid w:val="007D02DE"/>
    <w:rsid w:val="007D4401"/>
    <w:rsid w:val="007D6DCC"/>
    <w:rsid w:val="007D734F"/>
    <w:rsid w:val="007E078C"/>
    <w:rsid w:val="007E16DA"/>
    <w:rsid w:val="007E1CF2"/>
    <w:rsid w:val="007E2CD1"/>
    <w:rsid w:val="007E30E6"/>
    <w:rsid w:val="007E3821"/>
    <w:rsid w:val="007E3857"/>
    <w:rsid w:val="007E54EE"/>
    <w:rsid w:val="007F0814"/>
    <w:rsid w:val="007F0B14"/>
    <w:rsid w:val="007F1AD7"/>
    <w:rsid w:val="007F25DC"/>
    <w:rsid w:val="007F3074"/>
    <w:rsid w:val="007F393F"/>
    <w:rsid w:val="007F6A25"/>
    <w:rsid w:val="007F6A4C"/>
    <w:rsid w:val="007F6AEB"/>
    <w:rsid w:val="007F6F42"/>
    <w:rsid w:val="007F7CB7"/>
    <w:rsid w:val="00801A00"/>
    <w:rsid w:val="00801C97"/>
    <w:rsid w:val="00802452"/>
    <w:rsid w:val="00802A00"/>
    <w:rsid w:val="00803CE5"/>
    <w:rsid w:val="00806EA4"/>
    <w:rsid w:val="00806EF6"/>
    <w:rsid w:val="0081095C"/>
    <w:rsid w:val="00811CFC"/>
    <w:rsid w:val="0081236C"/>
    <w:rsid w:val="00813A1E"/>
    <w:rsid w:val="00816968"/>
    <w:rsid w:val="00816EE7"/>
    <w:rsid w:val="00820490"/>
    <w:rsid w:val="00820AB8"/>
    <w:rsid w:val="00820D4B"/>
    <w:rsid w:val="0082100F"/>
    <w:rsid w:val="00822968"/>
    <w:rsid w:val="00824D34"/>
    <w:rsid w:val="00825AE2"/>
    <w:rsid w:val="00830E19"/>
    <w:rsid w:val="008317B7"/>
    <w:rsid w:val="00833C44"/>
    <w:rsid w:val="00833CC1"/>
    <w:rsid w:val="008352AB"/>
    <w:rsid w:val="008356EB"/>
    <w:rsid w:val="008376E7"/>
    <w:rsid w:val="0084179A"/>
    <w:rsid w:val="00842816"/>
    <w:rsid w:val="00846381"/>
    <w:rsid w:val="00846D8E"/>
    <w:rsid w:val="008505FA"/>
    <w:rsid w:val="00851305"/>
    <w:rsid w:val="00851CA5"/>
    <w:rsid w:val="00852A63"/>
    <w:rsid w:val="008537C6"/>
    <w:rsid w:val="00856689"/>
    <w:rsid w:val="00856CD3"/>
    <w:rsid w:val="00856E8C"/>
    <w:rsid w:val="008631EA"/>
    <w:rsid w:val="00864DCB"/>
    <w:rsid w:val="00865BF2"/>
    <w:rsid w:val="008664F4"/>
    <w:rsid w:val="00867098"/>
    <w:rsid w:val="00867AB7"/>
    <w:rsid w:val="008700EE"/>
    <w:rsid w:val="00871AFA"/>
    <w:rsid w:val="008725DC"/>
    <w:rsid w:val="00874C8B"/>
    <w:rsid w:val="00875936"/>
    <w:rsid w:val="00875DC7"/>
    <w:rsid w:val="00876BE4"/>
    <w:rsid w:val="0087777B"/>
    <w:rsid w:val="00877FFA"/>
    <w:rsid w:val="00880249"/>
    <w:rsid w:val="00880620"/>
    <w:rsid w:val="008821F5"/>
    <w:rsid w:val="0088393B"/>
    <w:rsid w:val="00885B5B"/>
    <w:rsid w:val="00890062"/>
    <w:rsid w:val="00890D46"/>
    <w:rsid w:val="008916CD"/>
    <w:rsid w:val="008919F2"/>
    <w:rsid w:val="008935C7"/>
    <w:rsid w:val="00894036"/>
    <w:rsid w:val="00894B8E"/>
    <w:rsid w:val="0089510A"/>
    <w:rsid w:val="00895737"/>
    <w:rsid w:val="00895A7B"/>
    <w:rsid w:val="0089673B"/>
    <w:rsid w:val="00897371"/>
    <w:rsid w:val="0089796D"/>
    <w:rsid w:val="008A0DAA"/>
    <w:rsid w:val="008A1692"/>
    <w:rsid w:val="008A1FAF"/>
    <w:rsid w:val="008A27D4"/>
    <w:rsid w:val="008A35CC"/>
    <w:rsid w:val="008A3D90"/>
    <w:rsid w:val="008A50A3"/>
    <w:rsid w:val="008A5562"/>
    <w:rsid w:val="008A5AFA"/>
    <w:rsid w:val="008A71FA"/>
    <w:rsid w:val="008B18DD"/>
    <w:rsid w:val="008B1DE4"/>
    <w:rsid w:val="008B3FBE"/>
    <w:rsid w:val="008B41E4"/>
    <w:rsid w:val="008B75BA"/>
    <w:rsid w:val="008C07C1"/>
    <w:rsid w:val="008C1EF5"/>
    <w:rsid w:val="008C3DCD"/>
    <w:rsid w:val="008C3EB2"/>
    <w:rsid w:val="008C3F13"/>
    <w:rsid w:val="008C46C9"/>
    <w:rsid w:val="008C49B6"/>
    <w:rsid w:val="008C5261"/>
    <w:rsid w:val="008C5AA3"/>
    <w:rsid w:val="008C614C"/>
    <w:rsid w:val="008C61D2"/>
    <w:rsid w:val="008C73E9"/>
    <w:rsid w:val="008D2E72"/>
    <w:rsid w:val="008D2FC0"/>
    <w:rsid w:val="008D4919"/>
    <w:rsid w:val="008E029A"/>
    <w:rsid w:val="008E069F"/>
    <w:rsid w:val="008E10E9"/>
    <w:rsid w:val="008E4C3D"/>
    <w:rsid w:val="008E5095"/>
    <w:rsid w:val="008E5158"/>
    <w:rsid w:val="008E56C6"/>
    <w:rsid w:val="008E6E9E"/>
    <w:rsid w:val="008E720C"/>
    <w:rsid w:val="008F00C7"/>
    <w:rsid w:val="008F2AD9"/>
    <w:rsid w:val="008F2C40"/>
    <w:rsid w:val="008F6D3A"/>
    <w:rsid w:val="008F7033"/>
    <w:rsid w:val="00901476"/>
    <w:rsid w:val="009023AC"/>
    <w:rsid w:val="00904D88"/>
    <w:rsid w:val="009056EA"/>
    <w:rsid w:val="00905834"/>
    <w:rsid w:val="009059DD"/>
    <w:rsid w:val="009059F9"/>
    <w:rsid w:val="009077A7"/>
    <w:rsid w:val="00907EF5"/>
    <w:rsid w:val="00911ED5"/>
    <w:rsid w:val="009127B0"/>
    <w:rsid w:val="009205B9"/>
    <w:rsid w:val="00920CB2"/>
    <w:rsid w:val="0092132B"/>
    <w:rsid w:val="00921B05"/>
    <w:rsid w:val="00922791"/>
    <w:rsid w:val="0092305A"/>
    <w:rsid w:val="009238FD"/>
    <w:rsid w:val="00923D8A"/>
    <w:rsid w:val="00925172"/>
    <w:rsid w:val="00925968"/>
    <w:rsid w:val="00926F23"/>
    <w:rsid w:val="0093250C"/>
    <w:rsid w:val="00932F66"/>
    <w:rsid w:val="00935A42"/>
    <w:rsid w:val="00942C24"/>
    <w:rsid w:val="00943337"/>
    <w:rsid w:val="00943C03"/>
    <w:rsid w:val="00944AFC"/>
    <w:rsid w:val="00947B05"/>
    <w:rsid w:val="00951E48"/>
    <w:rsid w:val="0095223F"/>
    <w:rsid w:val="0095426B"/>
    <w:rsid w:val="009559FA"/>
    <w:rsid w:val="009570DF"/>
    <w:rsid w:val="009608B2"/>
    <w:rsid w:val="009612C6"/>
    <w:rsid w:val="00961A1B"/>
    <w:rsid w:val="009625F1"/>
    <w:rsid w:val="00963D86"/>
    <w:rsid w:val="0096488C"/>
    <w:rsid w:val="00970B28"/>
    <w:rsid w:val="00970C49"/>
    <w:rsid w:val="009716CA"/>
    <w:rsid w:val="00971734"/>
    <w:rsid w:val="00972631"/>
    <w:rsid w:val="00972FA6"/>
    <w:rsid w:val="009737EE"/>
    <w:rsid w:val="00974200"/>
    <w:rsid w:val="00974438"/>
    <w:rsid w:val="00974D14"/>
    <w:rsid w:val="009771CF"/>
    <w:rsid w:val="009823AA"/>
    <w:rsid w:val="0098264A"/>
    <w:rsid w:val="00982779"/>
    <w:rsid w:val="0098348D"/>
    <w:rsid w:val="009840F0"/>
    <w:rsid w:val="00984376"/>
    <w:rsid w:val="00984B0C"/>
    <w:rsid w:val="00984BB4"/>
    <w:rsid w:val="009906E2"/>
    <w:rsid w:val="009912CF"/>
    <w:rsid w:val="00993440"/>
    <w:rsid w:val="009947B9"/>
    <w:rsid w:val="00995559"/>
    <w:rsid w:val="0099773D"/>
    <w:rsid w:val="00997841"/>
    <w:rsid w:val="009A0FA6"/>
    <w:rsid w:val="009A2A69"/>
    <w:rsid w:val="009A35D0"/>
    <w:rsid w:val="009A4A40"/>
    <w:rsid w:val="009A5FB9"/>
    <w:rsid w:val="009A64BF"/>
    <w:rsid w:val="009B2EF0"/>
    <w:rsid w:val="009B4440"/>
    <w:rsid w:val="009B4483"/>
    <w:rsid w:val="009B7B1A"/>
    <w:rsid w:val="009C074A"/>
    <w:rsid w:val="009C130C"/>
    <w:rsid w:val="009C236C"/>
    <w:rsid w:val="009C305B"/>
    <w:rsid w:val="009C59E5"/>
    <w:rsid w:val="009C6D1D"/>
    <w:rsid w:val="009C7569"/>
    <w:rsid w:val="009C7BE5"/>
    <w:rsid w:val="009D0922"/>
    <w:rsid w:val="009D2107"/>
    <w:rsid w:val="009D39E2"/>
    <w:rsid w:val="009D4257"/>
    <w:rsid w:val="009D610F"/>
    <w:rsid w:val="009D61B9"/>
    <w:rsid w:val="009E0FBC"/>
    <w:rsid w:val="009E1EA1"/>
    <w:rsid w:val="009E40D4"/>
    <w:rsid w:val="009E466C"/>
    <w:rsid w:val="009E6917"/>
    <w:rsid w:val="009E7C93"/>
    <w:rsid w:val="009E7ED5"/>
    <w:rsid w:val="009F0E8C"/>
    <w:rsid w:val="009F1BE1"/>
    <w:rsid w:val="009F1ED2"/>
    <w:rsid w:val="009F20DC"/>
    <w:rsid w:val="009F2277"/>
    <w:rsid w:val="009F3B8A"/>
    <w:rsid w:val="009F5558"/>
    <w:rsid w:val="009F6796"/>
    <w:rsid w:val="009F7516"/>
    <w:rsid w:val="009F76B4"/>
    <w:rsid w:val="009F7FF1"/>
    <w:rsid w:val="00A00AAA"/>
    <w:rsid w:val="00A01619"/>
    <w:rsid w:val="00A021CA"/>
    <w:rsid w:val="00A02895"/>
    <w:rsid w:val="00A05262"/>
    <w:rsid w:val="00A05C4A"/>
    <w:rsid w:val="00A06981"/>
    <w:rsid w:val="00A0701C"/>
    <w:rsid w:val="00A072E5"/>
    <w:rsid w:val="00A07471"/>
    <w:rsid w:val="00A07AB9"/>
    <w:rsid w:val="00A10359"/>
    <w:rsid w:val="00A10A90"/>
    <w:rsid w:val="00A10F3B"/>
    <w:rsid w:val="00A13027"/>
    <w:rsid w:val="00A13030"/>
    <w:rsid w:val="00A13473"/>
    <w:rsid w:val="00A206B8"/>
    <w:rsid w:val="00A20CD9"/>
    <w:rsid w:val="00A22A16"/>
    <w:rsid w:val="00A22FF0"/>
    <w:rsid w:val="00A246E5"/>
    <w:rsid w:val="00A256C6"/>
    <w:rsid w:val="00A26545"/>
    <w:rsid w:val="00A2668E"/>
    <w:rsid w:val="00A27FFE"/>
    <w:rsid w:val="00A318C9"/>
    <w:rsid w:val="00A31B68"/>
    <w:rsid w:val="00A32FC3"/>
    <w:rsid w:val="00A3418C"/>
    <w:rsid w:val="00A35530"/>
    <w:rsid w:val="00A35AAD"/>
    <w:rsid w:val="00A37032"/>
    <w:rsid w:val="00A405D6"/>
    <w:rsid w:val="00A40CCD"/>
    <w:rsid w:val="00A42F9E"/>
    <w:rsid w:val="00A468BD"/>
    <w:rsid w:val="00A46C8D"/>
    <w:rsid w:val="00A47D70"/>
    <w:rsid w:val="00A50A06"/>
    <w:rsid w:val="00A5260B"/>
    <w:rsid w:val="00A5320D"/>
    <w:rsid w:val="00A53D2F"/>
    <w:rsid w:val="00A559BC"/>
    <w:rsid w:val="00A60727"/>
    <w:rsid w:val="00A62740"/>
    <w:rsid w:val="00A64578"/>
    <w:rsid w:val="00A6577F"/>
    <w:rsid w:val="00A665DF"/>
    <w:rsid w:val="00A742CE"/>
    <w:rsid w:val="00A74C46"/>
    <w:rsid w:val="00A770B1"/>
    <w:rsid w:val="00A801A2"/>
    <w:rsid w:val="00A817D9"/>
    <w:rsid w:val="00A85BAE"/>
    <w:rsid w:val="00A86335"/>
    <w:rsid w:val="00A8797F"/>
    <w:rsid w:val="00A87B01"/>
    <w:rsid w:val="00A906EF"/>
    <w:rsid w:val="00A90F56"/>
    <w:rsid w:val="00A913D0"/>
    <w:rsid w:val="00A91A0B"/>
    <w:rsid w:val="00A922F4"/>
    <w:rsid w:val="00A92EDB"/>
    <w:rsid w:val="00A95C2A"/>
    <w:rsid w:val="00A9661B"/>
    <w:rsid w:val="00A969E8"/>
    <w:rsid w:val="00A977E0"/>
    <w:rsid w:val="00AA3DA7"/>
    <w:rsid w:val="00AA4160"/>
    <w:rsid w:val="00AA4587"/>
    <w:rsid w:val="00AA6523"/>
    <w:rsid w:val="00AA69A1"/>
    <w:rsid w:val="00AA732F"/>
    <w:rsid w:val="00AB000F"/>
    <w:rsid w:val="00AB001C"/>
    <w:rsid w:val="00AB0109"/>
    <w:rsid w:val="00AB08A5"/>
    <w:rsid w:val="00AB5689"/>
    <w:rsid w:val="00AB7ACB"/>
    <w:rsid w:val="00AC13BC"/>
    <w:rsid w:val="00AC36C7"/>
    <w:rsid w:val="00AC41B6"/>
    <w:rsid w:val="00AC6C63"/>
    <w:rsid w:val="00AC6DA9"/>
    <w:rsid w:val="00AC77E9"/>
    <w:rsid w:val="00AD00B2"/>
    <w:rsid w:val="00AD385F"/>
    <w:rsid w:val="00AD6376"/>
    <w:rsid w:val="00AE0C9B"/>
    <w:rsid w:val="00AE1017"/>
    <w:rsid w:val="00AE10FF"/>
    <w:rsid w:val="00AE1EFA"/>
    <w:rsid w:val="00AE4F5B"/>
    <w:rsid w:val="00AE5267"/>
    <w:rsid w:val="00AF4320"/>
    <w:rsid w:val="00AF567D"/>
    <w:rsid w:val="00AF5F0A"/>
    <w:rsid w:val="00AF64FA"/>
    <w:rsid w:val="00AF7A41"/>
    <w:rsid w:val="00AF7C0C"/>
    <w:rsid w:val="00AF7D59"/>
    <w:rsid w:val="00B05E3A"/>
    <w:rsid w:val="00B11AFD"/>
    <w:rsid w:val="00B12440"/>
    <w:rsid w:val="00B170F0"/>
    <w:rsid w:val="00B176DA"/>
    <w:rsid w:val="00B17D29"/>
    <w:rsid w:val="00B2157A"/>
    <w:rsid w:val="00B231EA"/>
    <w:rsid w:val="00B23C6C"/>
    <w:rsid w:val="00B23CD0"/>
    <w:rsid w:val="00B23D20"/>
    <w:rsid w:val="00B253B7"/>
    <w:rsid w:val="00B25F7B"/>
    <w:rsid w:val="00B26B39"/>
    <w:rsid w:val="00B30579"/>
    <w:rsid w:val="00B325C6"/>
    <w:rsid w:val="00B33EBC"/>
    <w:rsid w:val="00B341FF"/>
    <w:rsid w:val="00B343C8"/>
    <w:rsid w:val="00B345E1"/>
    <w:rsid w:val="00B35FA8"/>
    <w:rsid w:val="00B36C3F"/>
    <w:rsid w:val="00B37B8B"/>
    <w:rsid w:val="00B40D4A"/>
    <w:rsid w:val="00B4163C"/>
    <w:rsid w:val="00B41E5D"/>
    <w:rsid w:val="00B437D3"/>
    <w:rsid w:val="00B44082"/>
    <w:rsid w:val="00B46651"/>
    <w:rsid w:val="00B46E31"/>
    <w:rsid w:val="00B47441"/>
    <w:rsid w:val="00B50317"/>
    <w:rsid w:val="00B51DEE"/>
    <w:rsid w:val="00B536AA"/>
    <w:rsid w:val="00B536F4"/>
    <w:rsid w:val="00B60764"/>
    <w:rsid w:val="00B610CF"/>
    <w:rsid w:val="00B611DC"/>
    <w:rsid w:val="00B61284"/>
    <w:rsid w:val="00B64539"/>
    <w:rsid w:val="00B66F9A"/>
    <w:rsid w:val="00B679CC"/>
    <w:rsid w:val="00B70E13"/>
    <w:rsid w:val="00B71A36"/>
    <w:rsid w:val="00B74235"/>
    <w:rsid w:val="00B74C9D"/>
    <w:rsid w:val="00B76DFD"/>
    <w:rsid w:val="00B774F9"/>
    <w:rsid w:val="00B819F0"/>
    <w:rsid w:val="00B82E7A"/>
    <w:rsid w:val="00B83DE5"/>
    <w:rsid w:val="00B84136"/>
    <w:rsid w:val="00B8454C"/>
    <w:rsid w:val="00B848E0"/>
    <w:rsid w:val="00B85801"/>
    <w:rsid w:val="00B85EB6"/>
    <w:rsid w:val="00B85FB2"/>
    <w:rsid w:val="00B86504"/>
    <w:rsid w:val="00B868FB"/>
    <w:rsid w:val="00B903EE"/>
    <w:rsid w:val="00B92530"/>
    <w:rsid w:val="00B9307B"/>
    <w:rsid w:val="00B9386D"/>
    <w:rsid w:val="00B93CC3"/>
    <w:rsid w:val="00B94293"/>
    <w:rsid w:val="00B94EC2"/>
    <w:rsid w:val="00B95375"/>
    <w:rsid w:val="00B95AEC"/>
    <w:rsid w:val="00B9757C"/>
    <w:rsid w:val="00B979BD"/>
    <w:rsid w:val="00BA17ED"/>
    <w:rsid w:val="00BA1B54"/>
    <w:rsid w:val="00BA7502"/>
    <w:rsid w:val="00BB04F4"/>
    <w:rsid w:val="00BB23C7"/>
    <w:rsid w:val="00BB242E"/>
    <w:rsid w:val="00BB483F"/>
    <w:rsid w:val="00BB4F57"/>
    <w:rsid w:val="00BB503E"/>
    <w:rsid w:val="00BB5A48"/>
    <w:rsid w:val="00BB5AB0"/>
    <w:rsid w:val="00BB7D7D"/>
    <w:rsid w:val="00BC013E"/>
    <w:rsid w:val="00BC0190"/>
    <w:rsid w:val="00BC30DF"/>
    <w:rsid w:val="00BC33CA"/>
    <w:rsid w:val="00BC4556"/>
    <w:rsid w:val="00BC6D5F"/>
    <w:rsid w:val="00BD0E0B"/>
    <w:rsid w:val="00BD2A12"/>
    <w:rsid w:val="00BD2A33"/>
    <w:rsid w:val="00BD36ED"/>
    <w:rsid w:val="00BD3D9B"/>
    <w:rsid w:val="00BD4CB8"/>
    <w:rsid w:val="00BD5C60"/>
    <w:rsid w:val="00BD6971"/>
    <w:rsid w:val="00BE0D09"/>
    <w:rsid w:val="00BE1403"/>
    <w:rsid w:val="00BE182B"/>
    <w:rsid w:val="00BE39B0"/>
    <w:rsid w:val="00BE46B3"/>
    <w:rsid w:val="00BE60E3"/>
    <w:rsid w:val="00BE6B9B"/>
    <w:rsid w:val="00BF01CE"/>
    <w:rsid w:val="00BF2EF5"/>
    <w:rsid w:val="00BF44E3"/>
    <w:rsid w:val="00BF6788"/>
    <w:rsid w:val="00C00333"/>
    <w:rsid w:val="00C005FE"/>
    <w:rsid w:val="00C01885"/>
    <w:rsid w:val="00C03504"/>
    <w:rsid w:val="00C066AC"/>
    <w:rsid w:val="00C06B48"/>
    <w:rsid w:val="00C102D9"/>
    <w:rsid w:val="00C10EBE"/>
    <w:rsid w:val="00C11486"/>
    <w:rsid w:val="00C11DB3"/>
    <w:rsid w:val="00C1329B"/>
    <w:rsid w:val="00C1468B"/>
    <w:rsid w:val="00C148B1"/>
    <w:rsid w:val="00C1627E"/>
    <w:rsid w:val="00C20DEE"/>
    <w:rsid w:val="00C221D9"/>
    <w:rsid w:val="00C23507"/>
    <w:rsid w:val="00C2368F"/>
    <w:rsid w:val="00C23833"/>
    <w:rsid w:val="00C2679D"/>
    <w:rsid w:val="00C271C5"/>
    <w:rsid w:val="00C30F2E"/>
    <w:rsid w:val="00C3119F"/>
    <w:rsid w:val="00C33B0F"/>
    <w:rsid w:val="00C33BCA"/>
    <w:rsid w:val="00C33DD7"/>
    <w:rsid w:val="00C36824"/>
    <w:rsid w:val="00C36868"/>
    <w:rsid w:val="00C410AB"/>
    <w:rsid w:val="00C412B2"/>
    <w:rsid w:val="00C4203E"/>
    <w:rsid w:val="00C45ED4"/>
    <w:rsid w:val="00C47771"/>
    <w:rsid w:val="00C52FEF"/>
    <w:rsid w:val="00C53541"/>
    <w:rsid w:val="00C53545"/>
    <w:rsid w:val="00C53C90"/>
    <w:rsid w:val="00C55ADE"/>
    <w:rsid w:val="00C606DA"/>
    <w:rsid w:val="00C61BB8"/>
    <w:rsid w:val="00C620B3"/>
    <w:rsid w:val="00C63CBB"/>
    <w:rsid w:val="00C64803"/>
    <w:rsid w:val="00C64E47"/>
    <w:rsid w:val="00C654C6"/>
    <w:rsid w:val="00C655EF"/>
    <w:rsid w:val="00C65DA9"/>
    <w:rsid w:val="00C66EE0"/>
    <w:rsid w:val="00C66F59"/>
    <w:rsid w:val="00C7032E"/>
    <w:rsid w:val="00C706C3"/>
    <w:rsid w:val="00C70949"/>
    <w:rsid w:val="00C72812"/>
    <w:rsid w:val="00C75A37"/>
    <w:rsid w:val="00C76875"/>
    <w:rsid w:val="00C772A8"/>
    <w:rsid w:val="00C7743A"/>
    <w:rsid w:val="00C807E1"/>
    <w:rsid w:val="00C832B8"/>
    <w:rsid w:val="00C87007"/>
    <w:rsid w:val="00C87B84"/>
    <w:rsid w:val="00C87C02"/>
    <w:rsid w:val="00C90386"/>
    <w:rsid w:val="00C906B9"/>
    <w:rsid w:val="00C90F3D"/>
    <w:rsid w:val="00C91668"/>
    <w:rsid w:val="00C92263"/>
    <w:rsid w:val="00C92D77"/>
    <w:rsid w:val="00C96ABC"/>
    <w:rsid w:val="00C97F92"/>
    <w:rsid w:val="00CA014A"/>
    <w:rsid w:val="00CA16FD"/>
    <w:rsid w:val="00CA2C55"/>
    <w:rsid w:val="00CA3AD1"/>
    <w:rsid w:val="00CA4DCF"/>
    <w:rsid w:val="00CA57F2"/>
    <w:rsid w:val="00CA67ED"/>
    <w:rsid w:val="00CA7C03"/>
    <w:rsid w:val="00CB0CC7"/>
    <w:rsid w:val="00CB1A7D"/>
    <w:rsid w:val="00CB27F9"/>
    <w:rsid w:val="00CB355C"/>
    <w:rsid w:val="00CB39DC"/>
    <w:rsid w:val="00CB3D1B"/>
    <w:rsid w:val="00CB5783"/>
    <w:rsid w:val="00CB5894"/>
    <w:rsid w:val="00CB6B78"/>
    <w:rsid w:val="00CB7662"/>
    <w:rsid w:val="00CC138D"/>
    <w:rsid w:val="00CC2FBA"/>
    <w:rsid w:val="00CC413C"/>
    <w:rsid w:val="00CC50EC"/>
    <w:rsid w:val="00CC5A36"/>
    <w:rsid w:val="00CC60AE"/>
    <w:rsid w:val="00CC67B8"/>
    <w:rsid w:val="00CC6F1E"/>
    <w:rsid w:val="00CD087A"/>
    <w:rsid w:val="00CD0BA0"/>
    <w:rsid w:val="00CD180D"/>
    <w:rsid w:val="00CD76FD"/>
    <w:rsid w:val="00CD7F37"/>
    <w:rsid w:val="00CE056C"/>
    <w:rsid w:val="00CE0DAE"/>
    <w:rsid w:val="00CE2A23"/>
    <w:rsid w:val="00CE2E8A"/>
    <w:rsid w:val="00CE42EF"/>
    <w:rsid w:val="00CE47CF"/>
    <w:rsid w:val="00CE4AE6"/>
    <w:rsid w:val="00CE5E42"/>
    <w:rsid w:val="00CE641F"/>
    <w:rsid w:val="00CE6E0F"/>
    <w:rsid w:val="00CE76D2"/>
    <w:rsid w:val="00CF1471"/>
    <w:rsid w:val="00CF1813"/>
    <w:rsid w:val="00CF1D18"/>
    <w:rsid w:val="00CF2800"/>
    <w:rsid w:val="00CF6D79"/>
    <w:rsid w:val="00CF7ED5"/>
    <w:rsid w:val="00D01E80"/>
    <w:rsid w:val="00D02848"/>
    <w:rsid w:val="00D03089"/>
    <w:rsid w:val="00D04212"/>
    <w:rsid w:val="00D054AE"/>
    <w:rsid w:val="00D110CE"/>
    <w:rsid w:val="00D12434"/>
    <w:rsid w:val="00D12C82"/>
    <w:rsid w:val="00D179D3"/>
    <w:rsid w:val="00D203B9"/>
    <w:rsid w:val="00D207A3"/>
    <w:rsid w:val="00D21B1B"/>
    <w:rsid w:val="00D22DC0"/>
    <w:rsid w:val="00D236C5"/>
    <w:rsid w:val="00D24BCD"/>
    <w:rsid w:val="00D27878"/>
    <w:rsid w:val="00D3122B"/>
    <w:rsid w:val="00D32BBD"/>
    <w:rsid w:val="00D32CBE"/>
    <w:rsid w:val="00D32DCC"/>
    <w:rsid w:val="00D33B04"/>
    <w:rsid w:val="00D3440A"/>
    <w:rsid w:val="00D34711"/>
    <w:rsid w:val="00D34A3B"/>
    <w:rsid w:val="00D35395"/>
    <w:rsid w:val="00D35527"/>
    <w:rsid w:val="00D361F7"/>
    <w:rsid w:val="00D3728F"/>
    <w:rsid w:val="00D40393"/>
    <w:rsid w:val="00D40B28"/>
    <w:rsid w:val="00D40D97"/>
    <w:rsid w:val="00D416B3"/>
    <w:rsid w:val="00D41A7C"/>
    <w:rsid w:val="00D41D37"/>
    <w:rsid w:val="00D43078"/>
    <w:rsid w:val="00D434CF"/>
    <w:rsid w:val="00D43F89"/>
    <w:rsid w:val="00D449DC"/>
    <w:rsid w:val="00D470E9"/>
    <w:rsid w:val="00D51C0F"/>
    <w:rsid w:val="00D5672E"/>
    <w:rsid w:val="00D57411"/>
    <w:rsid w:val="00D57A3D"/>
    <w:rsid w:val="00D6095F"/>
    <w:rsid w:val="00D614CF"/>
    <w:rsid w:val="00D62288"/>
    <w:rsid w:val="00D634DE"/>
    <w:rsid w:val="00D63E28"/>
    <w:rsid w:val="00D6548C"/>
    <w:rsid w:val="00D6648F"/>
    <w:rsid w:val="00D67663"/>
    <w:rsid w:val="00D67AA7"/>
    <w:rsid w:val="00D67C26"/>
    <w:rsid w:val="00D71677"/>
    <w:rsid w:val="00D71C11"/>
    <w:rsid w:val="00D757A6"/>
    <w:rsid w:val="00D76F83"/>
    <w:rsid w:val="00D775C3"/>
    <w:rsid w:val="00D7765B"/>
    <w:rsid w:val="00D77814"/>
    <w:rsid w:val="00D8259F"/>
    <w:rsid w:val="00D83423"/>
    <w:rsid w:val="00D8524F"/>
    <w:rsid w:val="00D85D63"/>
    <w:rsid w:val="00D87576"/>
    <w:rsid w:val="00D90E2D"/>
    <w:rsid w:val="00D92DFB"/>
    <w:rsid w:val="00D970D5"/>
    <w:rsid w:val="00D97335"/>
    <w:rsid w:val="00D9777F"/>
    <w:rsid w:val="00D977DB"/>
    <w:rsid w:val="00D97CCB"/>
    <w:rsid w:val="00DA005F"/>
    <w:rsid w:val="00DA201E"/>
    <w:rsid w:val="00DA445F"/>
    <w:rsid w:val="00DA478E"/>
    <w:rsid w:val="00DA641B"/>
    <w:rsid w:val="00DA6D60"/>
    <w:rsid w:val="00DB03FB"/>
    <w:rsid w:val="00DB11A0"/>
    <w:rsid w:val="00DB19B8"/>
    <w:rsid w:val="00DB257A"/>
    <w:rsid w:val="00DB53D1"/>
    <w:rsid w:val="00DB5C86"/>
    <w:rsid w:val="00DB7416"/>
    <w:rsid w:val="00DC0669"/>
    <w:rsid w:val="00DC1A18"/>
    <w:rsid w:val="00DC2459"/>
    <w:rsid w:val="00DC4571"/>
    <w:rsid w:val="00DC46CC"/>
    <w:rsid w:val="00DC52BC"/>
    <w:rsid w:val="00DC59FA"/>
    <w:rsid w:val="00DC6CAC"/>
    <w:rsid w:val="00DD004B"/>
    <w:rsid w:val="00DD00E9"/>
    <w:rsid w:val="00DD23AC"/>
    <w:rsid w:val="00DD362B"/>
    <w:rsid w:val="00DD4958"/>
    <w:rsid w:val="00DD4B70"/>
    <w:rsid w:val="00DD5B62"/>
    <w:rsid w:val="00DD6446"/>
    <w:rsid w:val="00DD6D7B"/>
    <w:rsid w:val="00DD7652"/>
    <w:rsid w:val="00DD792B"/>
    <w:rsid w:val="00DE06AF"/>
    <w:rsid w:val="00DE1FA8"/>
    <w:rsid w:val="00DE5885"/>
    <w:rsid w:val="00DF0AC0"/>
    <w:rsid w:val="00DF1330"/>
    <w:rsid w:val="00DF2411"/>
    <w:rsid w:val="00DF31C7"/>
    <w:rsid w:val="00DF53B3"/>
    <w:rsid w:val="00DF5497"/>
    <w:rsid w:val="00DF6BBA"/>
    <w:rsid w:val="00E003C1"/>
    <w:rsid w:val="00E02ABC"/>
    <w:rsid w:val="00E0312F"/>
    <w:rsid w:val="00E03960"/>
    <w:rsid w:val="00E040A6"/>
    <w:rsid w:val="00E04426"/>
    <w:rsid w:val="00E048C5"/>
    <w:rsid w:val="00E05C9F"/>
    <w:rsid w:val="00E05EE1"/>
    <w:rsid w:val="00E066EA"/>
    <w:rsid w:val="00E067C4"/>
    <w:rsid w:val="00E103EB"/>
    <w:rsid w:val="00E10E79"/>
    <w:rsid w:val="00E11137"/>
    <w:rsid w:val="00E13603"/>
    <w:rsid w:val="00E1363E"/>
    <w:rsid w:val="00E1556F"/>
    <w:rsid w:val="00E1596C"/>
    <w:rsid w:val="00E207CA"/>
    <w:rsid w:val="00E20BFF"/>
    <w:rsid w:val="00E21203"/>
    <w:rsid w:val="00E21B5B"/>
    <w:rsid w:val="00E22ACE"/>
    <w:rsid w:val="00E22CCA"/>
    <w:rsid w:val="00E2761F"/>
    <w:rsid w:val="00E279F8"/>
    <w:rsid w:val="00E30BF6"/>
    <w:rsid w:val="00E317FE"/>
    <w:rsid w:val="00E33232"/>
    <w:rsid w:val="00E3481F"/>
    <w:rsid w:val="00E35FD1"/>
    <w:rsid w:val="00E36A6A"/>
    <w:rsid w:val="00E36E28"/>
    <w:rsid w:val="00E401DB"/>
    <w:rsid w:val="00E412F5"/>
    <w:rsid w:val="00E428C6"/>
    <w:rsid w:val="00E44323"/>
    <w:rsid w:val="00E45D7D"/>
    <w:rsid w:val="00E4696E"/>
    <w:rsid w:val="00E47FDC"/>
    <w:rsid w:val="00E51CF6"/>
    <w:rsid w:val="00E5364D"/>
    <w:rsid w:val="00E53DB7"/>
    <w:rsid w:val="00E56621"/>
    <w:rsid w:val="00E57BFF"/>
    <w:rsid w:val="00E605DB"/>
    <w:rsid w:val="00E608EB"/>
    <w:rsid w:val="00E610E3"/>
    <w:rsid w:val="00E61C48"/>
    <w:rsid w:val="00E645AE"/>
    <w:rsid w:val="00E6704E"/>
    <w:rsid w:val="00E676EA"/>
    <w:rsid w:val="00E67C65"/>
    <w:rsid w:val="00E70DE4"/>
    <w:rsid w:val="00E70F1B"/>
    <w:rsid w:val="00E717E0"/>
    <w:rsid w:val="00E72395"/>
    <w:rsid w:val="00E72B75"/>
    <w:rsid w:val="00E75398"/>
    <w:rsid w:val="00E77C4D"/>
    <w:rsid w:val="00E803B2"/>
    <w:rsid w:val="00E822AC"/>
    <w:rsid w:val="00E826E2"/>
    <w:rsid w:val="00E827DC"/>
    <w:rsid w:val="00E82D3A"/>
    <w:rsid w:val="00E83F15"/>
    <w:rsid w:val="00E85B75"/>
    <w:rsid w:val="00E869D6"/>
    <w:rsid w:val="00E86F4D"/>
    <w:rsid w:val="00E86FF5"/>
    <w:rsid w:val="00E873CF"/>
    <w:rsid w:val="00E90E23"/>
    <w:rsid w:val="00E927AA"/>
    <w:rsid w:val="00E93786"/>
    <w:rsid w:val="00E940CB"/>
    <w:rsid w:val="00E960D6"/>
    <w:rsid w:val="00E96F81"/>
    <w:rsid w:val="00E97D24"/>
    <w:rsid w:val="00EA202A"/>
    <w:rsid w:val="00EA2E3C"/>
    <w:rsid w:val="00EA32B3"/>
    <w:rsid w:val="00EA4375"/>
    <w:rsid w:val="00EA5613"/>
    <w:rsid w:val="00EA5FC5"/>
    <w:rsid w:val="00EA616C"/>
    <w:rsid w:val="00EB0175"/>
    <w:rsid w:val="00EB0259"/>
    <w:rsid w:val="00EB0418"/>
    <w:rsid w:val="00EB156F"/>
    <w:rsid w:val="00EB254A"/>
    <w:rsid w:val="00EB29B5"/>
    <w:rsid w:val="00EB3453"/>
    <w:rsid w:val="00EB3548"/>
    <w:rsid w:val="00EB439D"/>
    <w:rsid w:val="00EB5FDC"/>
    <w:rsid w:val="00EC0794"/>
    <w:rsid w:val="00EC087F"/>
    <w:rsid w:val="00EC115E"/>
    <w:rsid w:val="00EC2DEC"/>
    <w:rsid w:val="00EC2EDC"/>
    <w:rsid w:val="00EC3035"/>
    <w:rsid w:val="00EC53F8"/>
    <w:rsid w:val="00EC6D67"/>
    <w:rsid w:val="00EC7E31"/>
    <w:rsid w:val="00ED0BA7"/>
    <w:rsid w:val="00ED101F"/>
    <w:rsid w:val="00ED27C6"/>
    <w:rsid w:val="00ED2930"/>
    <w:rsid w:val="00ED30DD"/>
    <w:rsid w:val="00ED4AD6"/>
    <w:rsid w:val="00ED708C"/>
    <w:rsid w:val="00EE39BB"/>
    <w:rsid w:val="00EE44E7"/>
    <w:rsid w:val="00EE4625"/>
    <w:rsid w:val="00EE5CF6"/>
    <w:rsid w:val="00EE72A6"/>
    <w:rsid w:val="00EE7B7D"/>
    <w:rsid w:val="00EF1D12"/>
    <w:rsid w:val="00EF1EDE"/>
    <w:rsid w:val="00EF33DC"/>
    <w:rsid w:val="00EF36A7"/>
    <w:rsid w:val="00EF4B8A"/>
    <w:rsid w:val="00F0088E"/>
    <w:rsid w:val="00F009EC"/>
    <w:rsid w:val="00F01540"/>
    <w:rsid w:val="00F02D73"/>
    <w:rsid w:val="00F0405E"/>
    <w:rsid w:val="00F05188"/>
    <w:rsid w:val="00F101E0"/>
    <w:rsid w:val="00F112D7"/>
    <w:rsid w:val="00F11A68"/>
    <w:rsid w:val="00F1373F"/>
    <w:rsid w:val="00F14165"/>
    <w:rsid w:val="00F16645"/>
    <w:rsid w:val="00F16A02"/>
    <w:rsid w:val="00F200DF"/>
    <w:rsid w:val="00F2219E"/>
    <w:rsid w:val="00F22801"/>
    <w:rsid w:val="00F23297"/>
    <w:rsid w:val="00F24EB2"/>
    <w:rsid w:val="00F32BEF"/>
    <w:rsid w:val="00F32F04"/>
    <w:rsid w:val="00F33FD4"/>
    <w:rsid w:val="00F3417F"/>
    <w:rsid w:val="00F35AF9"/>
    <w:rsid w:val="00F37034"/>
    <w:rsid w:val="00F406F8"/>
    <w:rsid w:val="00F41C8E"/>
    <w:rsid w:val="00F424FA"/>
    <w:rsid w:val="00F426EA"/>
    <w:rsid w:val="00F43110"/>
    <w:rsid w:val="00F44F1E"/>
    <w:rsid w:val="00F46172"/>
    <w:rsid w:val="00F50D9F"/>
    <w:rsid w:val="00F53280"/>
    <w:rsid w:val="00F53D95"/>
    <w:rsid w:val="00F545EF"/>
    <w:rsid w:val="00F5497C"/>
    <w:rsid w:val="00F55012"/>
    <w:rsid w:val="00F55055"/>
    <w:rsid w:val="00F551AD"/>
    <w:rsid w:val="00F5663F"/>
    <w:rsid w:val="00F60A72"/>
    <w:rsid w:val="00F61C27"/>
    <w:rsid w:val="00F62D99"/>
    <w:rsid w:val="00F6308E"/>
    <w:rsid w:val="00F65250"/>
    <w:rsid w:val="00F66227"/>
    <w:rsid w:val="00F67315"/>
    <w:rsid w:val="00F70161"/>
    <w:rsid w:val="00F71434"/>
    <w:rsid w:val="00F7144B"/>
    <w:rsid w:val="00F722B9"/>
    <w:rsid w:val="00F7284C"/>
    <w:rsid w:val="00F74EE2"/>
    <w:rsid w:val="00F75328"/>
    <w:rsid w:val="00F75A4B"/>
    <w:rsid w:val="00F768C0"/>
    <w:rsid w:val="00F77304"/>
    <w:rsid w:val="00F80FE3"/>
    <w:rsid w:val="00F81CAD"/>
    <w:rsid w:val="00F81FB4"/>
    <w:rsid w:val="00F84928"/>
    <w:rsid w:val="00F8531D"/>
    <w:rsid w:val="00F85BA7"/>
    <w:rsid w:val="00F86A11"/>
    <w:rsid w:val="00F86E53"/>
    <w:rsid w:val="00F878F5"/>
    <w:rsid w:val="00F90ECF"/>
    <w:rsid w:val="00F91F09"/>
    <w:rsid w:val="00F9382B"/>
    <w:rsid w:val="00F96BEA"/>
    <w:rsid w:val="00FA187B"/>
    <w:rsid w:val="00FA18A8"/>
    <w:rsid w:val="00FA41CA"/>
    <w:rsid w:val="00FA684E"/>
    <w:rsid w:val="00FA7908"/>
    <w:rsid w:val="00FB2DD0"/>
    <w:rsid w:val="00FB3D25"/>
    <w:rsid w:val="00FB63A0"/>
    <w:rsid w:val="00FB758B"/>
    <w:rsid w:val="00FB7B16"/>
    <w:rsid w:val="00FC03CC"/>
    <w:rsid w:val="00FC2112"/>
    <w:rsid w:val="00FC2C78"/>
    <w:rsid w:val="00FC6132"/>
    <w:rsid w:val="00FC6F24"/>
    <w:rsid w:val="00FD07D2"/>
    <w:rsid w:val="00FD14B9"/>
    <w:rsid w:val="00FD4FA6"/>
    <w:rsid w:val="00FD70E5"/>
    <w:rsid w:val="00FD714B"/>
    <w:rsid w:val="00FD7CDF"/>
    <w:rsid w:val="00FE04F2"/>
    <w:rsid w:val="00FE207E"/>
    <w:rsid w:val="00FE21B5"/>
    <w:rsid w:val="00FE2B4D"/>
    <w:rsid w:val="00FE31D2"/>
    <w:rsid w:val="00FE413F"/>
    <w:rsid w:val="00FE5312"/>
    <w:rsid w:val="00FE592F"/>
    <w:rsid w:val="00FE6AE1"/>
    <w:rsid w:val="00FE6BFF"/>
    <w:rsid w:val="00FE7D22"/>
    <w:rsid w:val="00FF1F40"/>
    <w:rsid w:val="00FF3B77"/>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C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A48"/>
    <w:pPr>
      <w:spacing w:after="200" w:line="276" w:lineRule="auto"/>
      <w:ind w:left="1985"/>
    </w:pPr>
    <w:rPr>
      <w:rFonts w:ascii="Cambria" w:hAnsi="Cambria"/>
      <w:sz w:val="24"/>
      <w:szCs w:val="24"/>
      <w:lang w:val="en-GB" w:eastAsia="en-US"/>
    </w:rPr>
  </w:style>
  <w:style w:type="paragraph" w:styleId="Heading1">
    <w:name w:val="heading 1"/>
    <w:basedOn w:val="Normal"/>
    <w:next w:val="Normal"/>
    <w:link w:val="Heading1Char"/>
    <w:uiPriority w:val="9"/>
    <w:qFormat/>
    <w:rsid w:val="00D7765B"/>
    <w:pPr>
      <w:keepNext/>
      <w:tabs>
        <w:tab w:val="left" w:pos="2410"/>
      </w:tabs>
      <w:spacing w:before="240" w:after="60"/>
      <w:ind w:hanging="567"/>
      <w:outlineLvl w:val="0"/>
    </w:pPr>
    <w:rPr>
      <w:rFonts w:eastAsia="Times New Roman"/>
      <w:b/>
      <w:bCs/>
      <w:i/>
      <w:kern w:val="32"/>
      <w:sz w:val="32"/>
      <w:szCs w:val="32"/>
      <w:lang w:val="x-none"/>
    </w:rPr>
  </w:style>
  <w:style w:type="paragraph" w:styleId="Heading2">
    <w:name w:val="heading 2"/>
    <w:basedOn w:val="Normal"/>
    <w:next w:val="Normal"/>
    <w:link w:val="Heading2Char"/>
    <w:uiPriority w:val="9"/>
    <w:unhideWhenUsed/>
    <w:qFormat/>
    <w:rsid w:val="008E069F"/>
    <w:pPr>
      <w:keepNext/>
      <w:spacing w:before="240" w:after="60"/>
      <w:outlineLvl w:val="1"/>
    </w:pPr>
    <w:rPr>
      <w:rFonts w:eastAsia="Times New Roman"/>
      <w:b/>
      <w:bCs/>
      <w:i/>
      <w:iCs/>
      <w:sz w:val="28"/>
      <w:szCs w:val="28"/>
      <w:lang w:val="x-none"/>
    </w:rPr>
  </w:style>
  <w:style w:type="paragraph" w:styleId="Heading3">
    <w:name w:val="heading 3"/>
    <w:basedOn w:val="Normal"/>
    <w:next w:val="Normal"/>
    <w:link w:val="Heading3Char"/>
    <w:uiPriority w:val="9"/>
    <w:unhideWhenUsed/>
    <w:qFormat/>
    <w:rsid w:val="008E069F"/>
    <w:pPr>
      <w:keepNext/>
      <w:spacing w:before="240" w:after="60"/>
      <w:outlineLvl w:val="2"/>
    </w:pPr>
    <w:rPr>
      <w:rFonts w:eastAsia="Times New Roman"/>
      <w:bCs/>
      <w:sz w:val="26"/>
      <w:szCs w:val="26"/>
      <w:lang w:val="x-none"/>
    </w:rPr>
  </w:style>
  <w:style w:type="paragraph" w:styleId="Heading4">
    <w:name w:val="heading 4"/>
    <w:basedOn w:val="Normal"/>
    <w:next w:val="Normal"/>
    <w:link w:val="Heading4Char"/>
    <w:uiPriority w:val="9"/>
    <w:unhideWhenUsed/>
    <w:qFormat/>
    <w:rsid w:val="006E1302"/>
    <w:pPr>
      <w:tabs>
        <w:tab w:val="left" w:pos="2410"/>
        <w:tab w:val="left" w:pos="2694"/>
      </w:tabs>
      <w:ind w:left="1265" w:firstLine="720"/>
      <w:outlineLvl w:val="3"/>
    </w:pPr>
    <w:rPr>
      <w:b/>
      <w:i/>
      <w:lang w:val="x-none"/>
    </w:rPr>
  </w:style>
  <w:style w:type="paragraph" w:styleId="Heading5">
    <w:name w:val="heading 5"/>
    <w:basedOn w:val="Normal"/>
    <w:next w:val="Normal"/>
    <w:link w:val="Heading5Char"/>
    <w:uiPriority w:val="9"/>
    <w:unhideWhenUsed/>
    <w:qFormat/>
    <w:rsid w:val="00706248"/>
    <w:pPr>
      <w:tabs>
        <w:tab w:val="left" w:pos="2977"/>
      </w:tabs>
      <w:spacing w:before="240" w:after="60"/>
      <w:outlineLvl w:val="4"/>
    </w:pPr>
    <w:rPr>
      <w:rFonts w:eastAsia="Times New Roman"/>
      <w:bCs/>
      <w:i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23F"/>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6B623F"/>
    <w:rPr>
      <w:rFonts w:ascii="Tahoma" w:hAnsi="Tahoma" w:cs="Tahoma"/>
      <w:sz w:val="16"/>
      <w:szCs w:val="16"/>
      <w:lang w:eastAsia="en-US"/>
    </w:rPr>
  </w:style>
  <w:style w:type="character" w:customStyle="1" w:styleId="Heading1Char">
    <w:name w:val="Heading 1 Char"/>
    <w:link w:val="Heading1"/>
    <w:uiPriority w:val="9"/>
    <w:rsid w:val="00D7765B"/>
    <w:rPr>
      <w:rFonts w:ascii="Cambria" w:eastAsia="Times New Roman" w:hAnsi="Cambria" w:cs="Times New Roman"/>
      <w:b/>
      <w:bCs/>
      <w:i/>
      <w:kern w:val="32"/>
      <w:sz w:val="32"/>
      <w:szCs w:val="32"/>
      <w:lang w:eastAsia="en-US"/>
    </w:rPr>
  </w:style>
  <w:style w:type="character" w:customStyle="1" w:styleId="Heading2Char">
    <w:name w:val="Heading 2 Char"/>
    <w:link w:val="Heading2"/>
    <w:uiPriority w:val="9"/>
    <w:rsid w:val="008E069F"/>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8E069F"/>
    <w:rPr>
      <w:rFonts w:ascii="Cambria" w:eastAsia="Times New Roman" w:hAnsi="Cambria" w:cs="Times New Roman"/>
      <w:bCs/>
      <w:sz w:val="26"/>
      <w:szCs w:val="26"/>
      <w:lang w:eastAsia="en-US"/>
    </w:rPr>
  </w:style>
  <w:style w:type="character" w:customStyle="1" w:styleId="Heading4Char">
    <w:name w:val="Heading 4 Char"/>
    <w:link w:val="Heading4"/>
    <w:uiPriority w:val="9"/>
    <w:rsid w:val="006E1302"/>
    <w:rPr>
      <w:rFonts w:ascii="Cambria" w:hAnsi="Cambria"/>
      <w:b/>
      <w:i/>
      <w:sz w:val="24"/>
      <w:szCs w:val="24"/>
      <w:lang w:eastAsia="en-US"/>
    </w:rPr>
  </w:style>
  <w:style w:type="character" w:customStyle="1" w:styleId="Heading5Char">
    <w:name w:val="Heading 5 Char"/>
    <w:link w:val="Heading5"/>
    <w:uiPriority w:val="9"/>
    <w:rsid w:val="00706248"/>
    <w:rPr>
      <w:rFonts w:ascii="Cambria" w:eastAsia="Times New Roman" w:hAnsi="Cambria" w:cs="Times New Roman"/>
      <w:bCs/>
      <w:iCs/>
      <w:sz w:val="24"/>
      <w:szCs w:val="24"/>
      <w:lang w:eastAsia="en-US"/>
    </w:rPr>
  </w:style>
  <w:style w:type="paragraph" w:styleId="NoSpacing">
    <w:name w:val="No Spacing"/>
    <w:uiPriority w:val="1"/>
    <w:qFormat/>
    <w:rsid w:val="00867AB7"/>
    <w:pPr>
      <w:ind w:left="1985"/>
    </w:pPr>
    <w:rPr>
      <w:rFonts w:ascii="Cambria" w:hAnsi="Cambria"/>
      <w:sz w:val="24"/>
      <w:szCs w:val="24"/>
      <w:lang w:val="en-GB" w:eastAsia="en-US"/>
    </w:rPr>
  </w:style>
  <w:style w:type="table" w:styleId="TableGrid">
    <w:name w:val="Table Grid"/>
    <w:basedOn w:val="TableNormal"/>
    <w:uiPriority w:val="59"/>
    <w:rsid w:val="007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4C9"/>
    <w:pPr>
      <w:tabs>
        <w:tab w:val="center" w:pos="4513"/>
        <w:tab w:val="right" w:pos="9026"/>
      </w:tabs>
    </w:pPr>
    <w:rPr>
      <w:lang w:val="x-none"/>
    </w:rPr>
  </w:style>
  <w:style w:type="character" w:customStyle="1" w:styleId="HeaderChar">
    <w:name w:val="Header Char"/>
    <w:link w:val="Header"/>
    <w:uiPriority w:val="99"/>
    <w:rsid w:val="003774C9"/>
    <w:rPr>
      <w:rFonts w:ascii="Cambria" w:hAnsi="Cambria"/>
      <w:sz w:val="24"/>
      <w:szCs w:val="24"/>
      <w:lang w:eastAsia="en-US"/>
    </w:rPr>
  </w:style>
  <w:style w:type="paragraph" w:styleId="Footer">
    <w:name w:val="footer"/>
    <w:basedOn w:val="Normal"/>
    <w:link w:val="FooterChar"/>
    <w:uiPriority w:val="99"/>
    <w:unhideWhenUsed/>
    <w:rsid w:val="003774C9"/>
    <w:pPr>
      <w:tabs>
        <w:tab w:val="center" w:pos="4513"/>
        <w:tab w:val="right" w:pos="9026"/>
      </w:tabs>
    </w:pPr>
    <w:rPr>
      <w:lang w:val="x-none"/>
    </w:rPr>
  </w:style>
  <w:style w:type="character" w:customStyle="1" w:styleId="FooterChar">
    <w:name w:val="Footer Char"/>
    <w:link w:val="Footer"/>
    <w:uiPriority w:val="99"/>
    <w:rsid w:val="003774C9"/>
    <w:rPr>
      <w:rFonts w:ascii="Cambria" w:hAnsi="Cambria"/>
      <w:sz w:val="24"/>
      <w:szCs w:val="24"/>
      <w:lang w:eastAsia="en-US"/>
    </w:rPr>
  </w:style>
  <w:style w:type="paragraph" w:styleId="DocumentMap">
    <w:name w:val="Document Map"/>
    <w:basedOn w:val="Normal"/>
    <w:link w:val="DocumentMapChar"/>
    <w:uiPriority w:val="99"/>
    <w:semiHidden/>
    <w:unhideWhenUsed/>
    <w:rsid w:val="00120E18"/>
    <w:rPr>
      <w:rFonts w:ascii="Tahoma" w:hAnsi="Tahoma" w:cs="Tahoma"/>
      <w:sz w:val="16"/>
      <w:szCs w:val="16"/>
    </w:rPr>
  </w:style>
  <w:style w:type="character" w:customStyle="1" w:styleId="DocumentMapChar">
    <w:name w:val="Document Map Char"/>
    <w:link w:val="DocumentMap"/>
    <w:uiPriority w:val="99"/>
    <w:semiHidden/>
    <w:rsid w:val="00120E18"/>
    <w:rPr>
      <w:rFonts w:ascii="Tahoma" w:hAnsi="Tahoma" w:cs="Tahoma"/>
      <w:sz w:val="16"/>
      <w:szCs w:val="16"/>
      <w:lang w:eastAsia="en-US"/>
    </w:rPr>
  </w:style>
  <w:style w:type="character" w:styleId="CommentReference">
    <w:name w:val="annotation reference"/>
    <w:uiPriority w:val="99"/>
    <w:semiHidden/>
    <w:unhideWhenUsed/>
    <w:rsid w:val="004D0D5D"/>
    <w:rPr>
      <w:sz w:val="16"/>
      <w:szCs w:val="16"/>
    </w:rPr>
  </w:style>
  <w:style w:type="paragraph" w:styleId="CommentText">
    <w:name w:val="annotation text"/>
    <w:basedOn w:val="Normal"/>
    <w:link w:val="CommentTextChar"/>
    <w:uiPriority w:val="99"/>
    <w:semiHidden/>
    <w:unhideWhenUsed/>
    <w:rsid w:val="004D0D5D"/>
    <w:rPr>
      <w:sz w:val="20"/>
      <w:szCs w:val="20"/>
    </w:rPr>
  </w:style>
  <w:style w:type="character" w:customStyle="1" w:styleId="CommentTextChar">
    <w:name w:val="Comment Text Char"/>
    <w:link w:val="CommentText"/>
    <w:uiPriority w:val="99"/>
    <w:semiHidden/>
    <w:rsid w:val="004D0D5D"/>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4D0D5D"/>
    <w:rPr>
      <w:b/>
      <w:bCs/>
    </w:rPr>
  </w:style>
  <w:style w:type="character" w:customStyle="1" w:styleId="CommentSubjectChar">
    <w:name w:val="Comment Subject Char"/>
    <w:link w:val="CommentSubject"/>
    <w:uiPriority w:val="99"/>
    <w:semiHidden/>
    <w:rsid w:val="004D0D5D"/>
    <w:rPr>
      <w:rFonts w:ascii="Cambria" w:hAnsi="Cambria"/>
      <w:b/>
      <w:bCs/>
      <w:lang w:eastAsia="en-US"/>
    </w:rPr>
  </w:style>
  <w:style w:type="table" w:styleId="LightShading-Accent2">
    <w:name w:val="Light Shading Accent 2"/>
    <w:basedOn w:val="TableNormal"/>
    <w:uiPriority w:val="60"/>
    <w:rsid w:val="000C6417"/>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PlainTable1">
    <w:name w:val="Plain Table 1"/>
    <w:basedOn w:val="TableNormal"/>
    <w:uiPriority w:val="41"/>
    <w:rsid w:val="009059F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apple-converted-space">
    <w:name w:val="apple-converted-space"/>
    <w:rsid w:val="000320F8"/>
  </w:style>
  <w:style w:type="table" w:styleId="GridTable4-Accent3">
    <w:name w:val="Grid Table 4 Accent 3"/>
    <w:basedOn w:val="TableNormal"/>
    <w:uiPriority w:val="49"/>
    <w:rsid w:val="00F35AF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st">
    <w:name w:val="st"/>
    <w:rsid w:val="00A32FC3"/>
  </w:style>
  <w:style w:type="table" w:styleId="GridTable1Light-Accent6">
    <w:name w:val="Grid Table 1 Light Accent 6"/>
    <w:basedOn w:val="TableNormal"/>
    <w:uiPriority w:val="46"/>
    <w:rsid w:val="006C5A6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5A6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5A6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5A6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6A143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PageNumber">
    <w:name w:val="page number"/>
    <w:rsid w:val="00995559"/>
  </w:style>
  <w:style w:type="character" w:styleId="Strong">
    <w:name w:val="Strong"/>
    <w:uiPriority w:val="22"/>
    <w:qFormat/>
    <w:rsid w:val="00AA732F"/>
    <w:rPr>
      <w:b/>
      <w:bCs/>
    </w:rPr>
  </w:style>
  <w:style w:type="character" w:styleId="Hyperlink">
    <w:name w:val="Hyperlink"/>
    <w:uiPriority w:val="99"/>
    <w:unhideWhenUsed/>
    <w:rsid w:val="00597B6C"/>
    <w:rPr>
      <w:color w:val="0563C1"/>
      <w:u w:val="single"/>
    </w:rPr>
  </w:style>
  <w:style w:type="paragraph" w:styleId="ListParagraph">
    <w:name w:val="List Paragraph"/>
    <w:basedOn w:val="Normal"/>
    <w:uiPriority w:val="34"/>
    <w:qFormat/>
    <w:rsid w:val="00032E4B"/>
    <w:pPr>
      <w:ind w:left="720"/>
    </w:pPr>
  </w:style>
  <w:style w:type="table" w:styleId="GridTable2-Accent4">
    <w:name w:val="Grid Table 2 Accent 4"/>
    <w:basedOn w:val="TableNormal"/>
    <w:uiPriority w:val="47"/>
    <w:rsid w:val="00ED0BA7"/>
    <w:rPr>
      <w:rFonts w:asciiTheme="minorHAnsi" w:eastAsiaTheme="minorHAnsi" w:hAnsiTheme="minorHAnsi" w:cstheme="minorBidi"/>
      <w:sz w:val="22"/>
      <w:szCs w:val="22"/>
      <w:lang w:eastAsia="en-US"/>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1695">
      <w:bodyDiv w:val="1"/>
      <w:marLeft w:val="0"/>
      <w:marRight w:val="0"/>
      <w:marTop w:val="0"/>
      <w:marBottom w:val="0"/>
      <w:divBdr>
        <w:top w:val="none" w:sz="0" w:space="0" w:color="auto"/>
        <w:left w:val="none" w:sz="0" w:space="0" w:color="auto"/>
        <w:bottom w:val="none" w:sz="0" w:space="0" w:color="auto"/>
        <w:right w:val="none" w:sz="0" w:space="0" w:color="auto"/>
      </w:divBdr>
    </w:div>
    <w:div w:id="132792678">
      <w:bodyDiv w:val="1"/>
      <w:marLeft w:val="0"/>
      <w:marRight w:val="0"/>
      <w:marTop w:val="0"/>
      <w:marBottom w:val="0"/>
      <w:divBdr>
        <w:top w:val="none" w:sz="0" w:space="0" w:color="auto"/>
        <w:left w:val="none" w:sz="0" w:space="0" w:color="auto"/>
        <w:bottom w:val="none" w:sz="0" w:space="0" w:color="auto"/>
        <w:right w:val="none" w:sz="0" w:space="0" w:color="auto"/>
      </w:divBdr>
    </w:div>
    <w:div w:id="541941840">
      <w:bodyDiv w:val="1"/>
      <w:marLeft w:val="0"/>
      <w:marRight w:val="0"/>
      <w:marTop w:val="0"/>
      <w:marBottom w:val="0"/>
      <w:divBdr>
        <w:top w:val="none" w:sz="0" w:space="0" w:color="auto"/>
        <w:left w:val="none" w:sz="0" w:space="0" w:color="auto"/>
        <w:bottom w:val="none" w:sz="0" w:space="0" w:color="auto"/>
        <w:right w:val="none" w:sz="0" w:space="0" w:color="auto"/>
      </w:divBdr>
    </w:div>
    <w:div w:id="632055686">
      <w:bodyDiv w:val="1"/>
      <w:marLeft w:val="0"/>
      <w:marRight w:val="0"/>
      <w:marTop w:val="0"/>
      <w:marBottom w:val="0"/>
      <w:divBdr>
        <w:top w:val="none" w:sz="0" w:space="0" w:color="auto"/>
        <w:left w:val="none" w:sz="0" w:space="0" w:color="auto"/>
        <w:bottom w:val="none" w:sz="0" w:space="0" w:color="auto"/>
        <w:right w:val="none" w:sz="0" w:space="0" w:color="auto"/>
      </w:divBdr>
    </w:div>
    <w:div w:id="770441655">
      <w:bodyDiv w:val="1"/>
      <w:marLeft w:val="0"/>
      <w:marRight w:val="0"/>
      <w:marTop w:val="0"/>
      <w:marBottom w:val="0"/>
      <w:divBdr>
        <w:top w:val="none" w:sz="0" w:space="0" w:color="auto"/>
        <w:left w:val="none" w:sz="0" w:space="0" w:color="auto"/>
        <w:bottom w:val="none" w:sz="0" w:space="0" w:color="auto"/>
        <w:right w:val="none" w:sz="0" w:space="0" w:color="auto"/>
      </w:divBdr>
    </w:div>
    <w:div w:id="837310012">
      <w:bodyDiv w:val="1"/>
      <w:marLeft w:val="0"/>
      <w:marRight w:val="0"/>
      <w:marTop w:val="0"/>
      <w:marBottom w:val="0"/>
      <w:divBdr>
        <w:top w:val="none" w:sz="0" w:space="0" w:color="auto"/>
        <w:left w:val="none" w:sz="0" w:space="0" w:color="auto"/>
        <w:bottom w:val="none" w:sz="0" w:space="0" w:color="auto"/>
        <w:right w:val="none" w:sz="0" w:space="0" w:color="auto"/>
      </w:divBdr>
    </w:div>
    <w:div w:id="905185767">
      <w:bodyDiv w:val="1"/>
      <w:marLeft w:val="0"/>
      <w:marRight w:val="0"/>
      <w:marTop w:val="0"/>
      <w:marBottom w:val="0"/>
      <w:divBdr>
        <w:top w:val="none" w:sz="0" w:space="0" w:color="auto"/>
        <w:left w:val="none" w:sz="0" w:space="0" w:color="auto"/>
        <w:bottom w:val="none" w:sz="0" w:space="0" w:color="auto"/>
        <w:right w:val="none" w:sz="0" w:space="0" w:color="auto"/>
      </w:divBdr>
    </w:div>
    <w:div w:id="915168577">
      <w:bodyDiv w:val="1"/>
      <w:marLeft w:val="0"/>
      <w:marRight w:val="0"/>
      <w:marTop w:val="0"/>
      <w:marBottom w:val="0"/>
      <w:divBdr>
        <w:top w:val="none" w:sz="0" w:space="0" w:color="auto"/>
        <w:left w:val="none" w:sz="0" w:space="0" w:color="auto"/>
        <w:bottom w:val="none" w:sz="0" w:space="0" w:color="auto"/>
        <w:right w:val="none" w:sz="0" w:space="0" w:color="auto"/>
      </w:divBdr>
    </w:div>
    <w:div w:id="1146433632">
      <w:bodyDiv w:val="1"/>
      <w:marLeft w:val="0"/>
      <w:marRight w:val="0"/>
      <w:marTop w:val="0"/>
      <w:marBottom w:val="0"/>
      <w:divBdr>
        <w:top w:val="none" w:sz="0" w:space="0" w:color="auto"/>
        <w:left w:val="none" w:sz="0" w:space="0" w:color="auto"/>
        <w:bottom w:val="none" w:sz="0" w:space="0" w:color="auto"/>
        <w:right w:val="none" w:sz="0" w:space="0" w:color="auto"/>
      </w:divBdr>
    </w:div>
    <w:div w:id="1204246639">
      <w:bodyDiv w:val="1"/>
      <w:marLeft w:val="0"/>
      <w:marRight w:val="0"/>
      <w:marTop w:val="0"/>
      <w:marBottom w:val="0"/>
      <w:divBdr>
        <w:top w:val="none" w:sz="0" w:space="0" w:color="auto"/>
        <w:left w:val="none" w:sz="0" w:space="0" w:color="auto"/>
        <w:bottom w:val="none" w:sz="0" w:space="0" w:color="auto"/>
        <w:right w:val="none" w:sz="0" w:space="0" w:color="auto"/>
      </w:divBdr>
    </w:div>
    <w:div w:id="1295217037">
      <w:bodyDiv w:val="1"/>
      <w:marLeft w:val="0"/>
      <w:marRight w:val="0"/>
      <w:marTop w:val="0"/>
      <w:marBottom w:val="0"/>
      <w:divBdr>
        <w:top w:val="none" w:sz="0" w:space="0" w:color="auto"/>
        <w:left w:val="none" w:sz="0" w:space="0" w:color="auto"/>
        <w:bottom w:val="none" w:sz="0" w:space="0" w:color="auto"/>
        <w:right w:val="none" w:sz="0" w:space="0" w:color="auto"/>
      </w:divBdr>
      <w:divsChild>
        <w:div w:id="260452117">
          <w:marLeft w:val="547"/>
          <w:marRight w:val="0"/>
          <w:marTop w:val="0"/>
          <w:marBottom w:val="0"/>
          <w:divBdr>
            <w:top w:val="none" w:sz="0" w:space="0" w:color="auto"/>
            <w:left w:val="none" w:sz="0" w:space="0" w:color="auto"/>
            <w:bottom w:val="none" w:sz="0" w:space="0" w:color="auto"/>
            <w:right w:val="none" w:sz="0" w:space="0" w:color="auto"/>
          </w:divBdr>
        </w:div>
        <w:div w:id="634527029">
          <w:marLeft w:val="547"/>
          <w:marRight w:val="0"/>
          <w:marTop w:val="0"/>
          <w:marBottom w:val="0"/>
          <w:divBdr>
            <w:top w:val="none" w:sz="0" w:space="0" w:color="auto"/>
            <w:left w:val="none" w:sz="0" w:space="0" w:color="auto"/>
            <w:bottom w:val="none" w:sz="0" w:space="0" w:color="auto"/>
            <w:right w:val="none" w:sz="0" w:space="0" w:color="auto"/>
          </w:divBdr>
        </w:div>
        <w:div w:id="957180754">
          <w:marLeft w:val="547"/>
          <w:marRight w:val="0"/>
          <w:marTop w:val="0"/>
          <w:marBottom w:val="0"/>
          <w:divBdr>
            <w:top w:val="none" w:sz="0" w:space="0" w:color="auto"/>
            <w:left w:val="none" w:sz="0" w:space="0" w:color="auto"/>
            <w:bottom w:val="none" w:sz="0" w:space="0" w:color="auto"/>
            <w:right w:val="none" w:sz="0" w:space="0" w:color="auto"/>
          </w:divBdr>
        </w:div>
        <w:div w:id="990790991">
          <w:marLeft w:val="547"/>
          <w:marRight w:val="0"/>
          <w:marTop w:val="0"/>
          <w:marBottom w:val="0"/>
          <w:divBdr>
            <w:top w:val="none" w:sz="0" w:space="0" w:color="auto"/>
            <w:left w:val="none" w:sz="0" w:space="0" w:color="auto"/>
            <w:bottom w:val="none" w:sz="0" w:space="0" w:color="auto"/>
            <w:right w:val="none" w:sz="0" w:space="0" w:color="auto"/>
          </w:divBdr>
        </w:div>
        <w:div w:id="1735619069">
          <w:marLeft w:val="547"/>
          <w:marRight w:val="0"/>
          <w:marTop w:val="0"/>
          <w:marBottom w:val="0"/>
          <w:divBdr>
            <w:top w:val="none" w:sz="0" w:space="0" w:color="auto"/>
            <w:left w:val="none" w:sz="0" w:space="0" w:color="auto"/>
            <w:bottom w:val="none" w:sz="0" w:space="0" w:color="auto"/>
            <w:right w:val="none" w:sz="0" w:space="0" w:color="auto"/>
          </w:divBdr>
        </w:div>
        <w:div w:id="1903446129">
          <w:marLeft w:val="547"/>
          <w:marRight w:val="0"/>
          <w:marTop w:val="0"/>
          <w:marBottom w:val="0"/>
          <w:divBdr>
            <w:top w:val="none" w:sz="0" w:space="0" w:color="auto"/>
            <w:left w:val="none" w:sz="0" w:space="0" w:color="auto"/>
            <w:bottom w:val="none" w:sz="0" w:space="0" w:color="auto"/>
            <w:right w:val="none" w:sz="0" w:space="0" w:color="auto"/>
          </w:divBdr>
        </w:div>
      </w:divsChild>
    </w:div>
    <w:div w:id="1474564175">
      <w:bodyDiv w:val="1"/>
      <w:marLeft w:val="0"/>
      <w:marRight w:val="0"/>
      <w:marTop w:val="0"/>
      <w:marBottom w:val="0"/>
      <w:divBdr>
        <w:top w:val="none" w:sz="0" w:space="0" w:color="auto"/>
        <w:left w:val="none" w:sz="0" w:space="0" w:color="auto"/>
        <w:bottom w:val="none" w:sz="0" w:space="0" w:color="auto"/>
        <w:right w:val="none" w:sz="0" w:space="0" w:color="auto"/>
      </w:divBdr>
    </w:div>
    <w:div w:id="1544826732">
      <w:bodyDiv w:val="1"/>
      <w:marLeft w:val="0"/>
      <w:marRight w:val="0"/>
      <w:marTop w:val="0"/>
      <w:marBottom w:val="0"/>
      <w:divBdr>
        <w:top w:val="none" w:sz="0" w:space="0" w:color="auto"/>
        <w:left w:val="none" w:sz="0" w:space="0" w:color="auto"/>
        <w:bottom w:val="none" w:sz="0" w:space="0" w:color="auto"/>
        <w:right w:val="none" w:sz="0" w:space="0" w:color="auto"/>
      </w:divBdr>
    </w:div>
    <w:div w:id="1810899887">
      <w:bodyDiv w:val="1"/>
      <w:marLeft w:val="0"/>
      <w:marRight w:val="0"/>
      <w:marTop w:val="0"/>
      <w:marBottom w:val="0"/>
      <w:divBdr>
        <w:top w:val="none" w:sz="0" w:space="0" w:color="auto"/>
        <w:left w:val="none" w:sz="0" w:space="0" w:color="auto"/>
        <w:bottom w:val="none" w:sz="0" w:space="0" w:color="auto"/>
        <w:right w:val="none" w:sz="0" w:space="0" w:color="auto"/>
      </w:divBdr>
    </w:div>
    <w:div w:id="1834755347">
      <w:bodyDiv w:val="1"/>
      <w:marLeft w:val="0"/>
      <w:marRight w:val="0"/>
      <w:marTop w:val="0"/>
      <w:marBottom w:val="0"/>
      <w:divBdr>
        <w:top w:val="none" w:sz="0" w:space="0" w:color="auto"/>
        <w:left w:val="none" w:sz="0" w:space="0" w:color="auto"/>
        <w:bottom w:val="none" w:sz="0" w:space="0" w:color="auto"/>
        <w:right w:val="none" w:sz="0" w:space="0" w:color="auto"/>
      </w:divBdr>
    </w:div>
    <w:div w:id="1884950432">
      <w:bodyDiv w:val="1"/>
      <w:marLeft w:val="0"/>
      <w:marRight w:val="0"/>
      <w:marTop w:val="0"/>
      <w:marBottom w:val="0"/>
      <w:divBdr>
        <w:top w:val="none" w:sz="0" w:space="0" w:color="auto"/>
        <w:left w:val="none" w:sz="0" w:space="0" w:color="auto"/>
        <w:bottom w:val="none" w:sz="0" w:space="0" w:color="auto"/>
        <w:right w:val="none" w:sz="0" w:space="0" w:color="auto"/>
      </w:divBdr>
    </w:div>
    <w:div w:id="2076732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75D8C-6D7F-4B51-A1B3-91BBA3A6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6</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Chowney</dc:creator>
  <cp:keywords/>
  <cp:lastModifiedBy>Shruti Malani Krishnan</cp:lastModifiedBy>
  <cp:revision>10</cp:revision>
  <cp:lastPrinted>2015-07-07T14:54:00Z</cp:lastPrinted>
  <dcterms:created xsi:type="dcterms:W3CDTF">2017-08-04T13:50:00Z</dcterms:created>
  <dcterms:modified xsi:type="dcterms:W3CDTF">2018-11-06T13:54:00Z</dcterms:modified>
</cp:coreProperties>
</file>